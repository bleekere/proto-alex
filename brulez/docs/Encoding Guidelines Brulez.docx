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8F2D5" w14:textId="77777777" w:rsidR="00E6733E" w:rsidRDefault="00550F0D" w:rsidP="00E6733E">
      <w:pPr>
        <w:pStyle w:val="Titel"/>
        <w:rPr>
          <w:lang w:val="en-GB"/>
        </w:rPr>
      </w:pPr>
      <w:r w:rsidRPr="00723130">
        <w:rPr>
          <w:lang w:val="en-GB"/>
        </w:rPr>
        <w:t>Encoding Guidelines</w:t>
      </w:r>
    </w:p>
    <w:p w14:paraId="0E98B8E3" w14:textId="77777777" w:rsidR="00987CCF" w:rsidRPr="00987CCF" w:rsidRDefault="00987CCF" w:rsidP="00987CCF">
      <w:r>
        <w:rPr>
          <w:rStyle w:val="Verwijzingopmerking"/>
        </w:rPr>
        <w:commentReference w:id="0"/>
      </w:r>
    </w:p>
    <w:p w14:paraId="13F99856" w14:textId="77777777" w:rsidR="00F93C62" w:rsidRPr="00E6733E" w:rsidRDefault="00881BBE" w:rsidP="00E6733E">
      <w:pPr>
        <w:pStyle w:val="Kop1"/>
        <w:rPr>
          <w:i/>
          <w:iCs/>
          <w:color w:val="4F81BD" w:themeColor="accent1"/>
          <w:sz w:val="32"/>
          <w:lang w:val="en-GB"/>
        </w:rPr>
      </w:pPr>
      <w:r w:rsidRPr="00E6733E">
        <w:rPr>
          <w:sz w:val="32"/>
          <w:lang w:val="en-GB"/>
        </w:rPr>
        <w:t>&lt;</w:t>
      </w:r>
      <w:proofErr w:type="gramStart"/>
      <w:r w:rsidRPr="00E6733E">
        <w:rPr>
          <w:sz w:val="32"/>
          <w:lang w:val="en-GB"/>
        </w:rPr>
        <w:t>t</w:t>
      </w:r>
      <w:r w:rsidR="00550F0D" w:rsidRPr="00E6733E">
        <w:rPr>
          <w:sz w:val="32"/>
          <w:lang w:val="en-GB"/>
        </w:rPr>
        <w:t>ext</w:t>
      </w:r>
      <w:proofErr w:type="gramEnd"/>
      <w:r w:rsidR="00550F0D" w:rsidRPr="00E6733E">
        <w:rPr>
          <w:sz w:val="32"/>
          <w:lang w:val="en-GB"/>
        </w:rPr>
        <w:t>&gt;</w:t>
      </w:r>
    </w:p>
    <w:p w14:paraId="6955D3BC" w14:textId="77777777" w:rsidR="00550F0D" w:rsidRPr="00F93C62" w:rsidRDefault="00F93C62" w:rsidP="00F93C62">
      <w:pPr>
        <w:pStyle w:val="Subtitel"/>
        <w:rPr>
          <w:lang w:val="en-GB"/>
        </w:rPr>
      </w:pPr>
      <w:r w:rsidRPr="00F93C62">
        <w:rPr>
          <w:lang w:val="en-GB"/>
        </w:rPr>
        <w:t>What is it?</w:t>
      </w:r>
    </w:p>
    <w:p w14:paraId="1CA8D1DA" w14:textId="77777777" w:rsidR="00F93C62" w:rsidRPr="00F93C62" w:rsidRDefault="00F93C62" w:rsidP="00F93C62">
      <w:pPr>
        <w:jc w:val="both"/>
        <w:rPr>
          <w:rStyle w:val="HTML-code"/>
          <w:rFonts w:ascii="Times New Roman" w:eastAsiaTheme="minorHAnsi" w:hAnsi="Times New Roman" w:cs="Times New Roman"/>
          <w:sz w:val="24"/>
          <w:szCs w:val="24"/>
          <w:lang w:val="en-GB"/>
        </w:rPr>
      </w:pPr>
      <w:r w:rsidRPr="00F93C62">
        <w:rPr>
          <w:rFonts w:ascii="Times New Roman" w:hAnsi="Times New Roman" w:cs="Times New Roman"/>
          <w:sz w:val="24"/>
          <w:szCs w:val="24"/>
          <w:lang w:val="en-GB"/>
        </w:rPr>
        <w:t xml:space="preserve">The </w:t>
      </w:r>
      <w:r w:rsidRPr="00F93C62">
        <w:rPr>
          <w:rStyle w:val="HTML-code"/>
          <w:rFonts w:ascii="Times New Roman" w:eastAsiaTheme="minorHAnsi" w:hAnsi="Times New Roman" w:cs="Times New Roman"/>
          <w:color w:val="FF0000"/>
          <w:sz w:val="24"/>
          <w:szCs w:val="24"/>
          <w:lang w:val="en-GB"/>
        </w:rPr>
        <w:t>&lt;text&gt;</w:t>
      </w:r>
      <w:r w:rsidRPr="00F93C62">
        <w:rPr>
          <w:rFonts w:ascii="Times New Roman" w:hAnsi="Times New Roman" w:cs="Times New Roman"/>
          <w:sz w:val="24"/>
          <w:szCs w:val="24"/>
          <w:lang w:val="en-GB"/>
        </w:rPr>
        <w:t xml:space="preserve"> t</w:t>
      </w:r>
      <w:r w:rsidR="00E44AE5">
        <w:rPr>
          <w:rFonts w:ascii="Times New Roman" w:hAnsi="Times New Roman" w:cs="Times New Roman"/>
          <w:sz w:val="24"/>
          <w:szCs w:val="24"/>
          <w:lang w:val="en-GB"/>
        </w:rPr>
        <w:t>ag contains all of the text on th</w:t>
      </w:r>
      <w:r w:rsidRPr="00F93C62">
        <w:rPr>
          <w:rFonts w:ascii="Times New Roman" w:hAnsi="Times New Roman" w:cs="Times New Roman"/>
          <w:sz w:val="24"/>
          <w:szCs w:val="24"/>
          <w:lang w:val="en-GB"/>
        </w:rPr>
        <w:t xml:space="preserve">e manuscript. It is placed at the same level as the </w:t>
      </w:r>
      <w:r w:rsidRPr="00F93C62">
        <w:rPr>
          <w:rStyle w:val="HTML-code"/>
          <w:rFonts w:ascii="Times New Roman" w:eastAsiaTheme="minorHAnsi" w:hAnsi="Times New Roman" w:cs="Times New Roman"/>
          <w:color w:val="FF0000"/>
          <w:sz w:val="24"/>
          <w:szCs w:val="24"/>
          <w:lang w:val="en-GB"/>
        </w:rPr>
        <w:t>&lt;</w:t>
      </w:r>
      <w:proofErr w:type="spellStart"/>
      <w:r w:rsidRPr="00F93C62">
        <w:rPr>
          <w:rStyle w:val="HTML-code"/>
          <w:rFonts w:ascii="Times New Roman" w:eastAsiaTheme="minorHAnsi" w:hAnsi="Times New Roman" w:cs="Times New Roman"/>
          <w:color w:val="FF0000"/>
          <w:sz w:val="24"/>
          <w:szCs w:val="24"/>
          <w:lang w:val="en-GB"/>
        </w:rPr>
        <w:t>teiHeader</w:t>
      </w:r>
      <w:proofErr w:type="spellEnd"/>
      <w:r w:rsidRPr="00F93C62">
        <w:rPr>
          <w:rStyle w:val="HTML-code"/>
          <w:rFonts w:ascii="Times New Roman" w:eastAsiaTheme="minorHAnsi" w:hAnsi="Times New Roman" w:cs="Times New Roman"/>
          <w:color w:val="FF0000"/>
          <w:sz w:val="24"/>
          <w:szCs w:val="24"/>
          <w:lang w:val="en-GB"/>
        </w:rPr>
        <w:t>&gt;</w:t>
      </w:r>
      <w:r>
        <w:rPr>
          <w:rStyle w:val="HTML-code"/>
          <w:rFonts w:ascii="Times New Roman" w:eastAsiaTheme="minorHAnsi" w:hAnsi="Times New Roman" w:cs="Times New Roman"/>
          <w:sz w:val="24"/>
          <w:szCs w:val="24"/>
          <w:lang w:val="en-GB"/>
        </w:rPr>
        <w:t xml:space="preserve">. </w:t>
      </w:r>
    </w:p>
    <w:p w14:paraId="13876A05" w14:textId="77777777" w:rsidR="00F93C62" w:rsidRDefault="00F93C62" w:rsidP="00F93C62">
      <w:pPr>
        <w:pStyle w:val="Subtitel"/>
        <w:rPr>
          <w:lang w:val="en-GB"/>
        </w:rPr>
      </w:pPr>
      <w:r>
        <w:rPr>
          <w:lang w:val="en-GB"/>
        </w:rPr>
        <w:t>Attributes</w:t>
      </w:r>
    </w:p>
    <w:p w14:paraId="4CFB02C7" w14:textId="77777777" w:rsidR="00EF4311" w:rsidRPr="00EF4311" w:rsidRDefault="00F93C62" w:rsidP="00EF4311">
      <w:pPr>
        <w:pStyle w:val="Normaalweb"/>
        <w:tabs>
          <w:tab w:val="left" w:pos="1418"/>
        </w:tabs>
        <w:spacing w:before="0" w:beforeAutospacing="0" w:after="0" w:afterAutospacing="0"/>
        <w:jc w:val="both"/>
        <w:rPr>
          <w:lang w:val="en-GB"/>
        </w:rPr>
      </w:pPr>
      <w:r w:rsidRPr="00F93C62">
        <w:rPr>
          <w:lang w:val="en-GB"/>
        </w:rPr>
        <w:t>@</w:t>
      </w:r>
      <w:proofErr w:type="spellStart"/>
      <w:proofErr w:type="gramStart"/>
      <w:r w:rsidRPr="00F93C62">
        <w:rPr>
          <w:i/>
          <w:lang w:val="en-GB"/>
        </w:rPr>
        <w:t>xml:id</w:t>
      </w:r>
      <w:proofErr w:type="spellEnd"/>
      <w:proofErr w:type="gramEnd"/>
      <w:r w:rsidRPr="00F93C62">
        <w:rPr>
          <w:i/>
          <w:lang w:val="en-GB"/>
        </w:rPr>
        <w:tab/>
      </w:r>
      <w:r w:rsidRPr="00F93C62">
        <w:rPr>
          <w:lang w:val="en-GB"/>
        </w:rPr>
        <w:t xml:space="preserve">The content of the </w:t>
      </w:r>
      <w:r w:rsidRPr="00F93C62">
        <w:rPr>
          <w:rStyle w:val="HTML-code"/>
          <w:rFonts w:ascii="Times New Roman" w:hAnsi="Times New Roman" w:cs="Times New Roman"/>
          <w:sz w:val="24"/>
          <w:szCs w:val="24"/>
          <w:lang w:val="en-GB"/>
        </w:rPr>
        <w:t>@</w:t>
      </w:r>
      <w:proofErr w:type="spellStart"/>
      <w:r w:rsidRPr="002F6A4C">
        <w:rPr>
          <w:rStyle w:val="HTML-code"/>
          <w:rFonts w:ascii="Times New Roman" w:hAnsi="Times New Roman" w:cs="Times New Roman"/>
          <w:i/>
          <w:sz w:val="24"/>
          <w:szCs w:val="24"/>
          <w:lang w:val="en-GB"/>
        </w:rPr>
        <w:t>xml:id</w:t>
      </w:r>
      <w:proofErr w:type="spellEnd"/>
      <w:r w:rsidRPr="00F93C62">
        <w:rPr>
          <w:lang w:val="en-GB"/>
        </w:rPr>
        <w:t xml:space="preserve"> in the </w:t>
      </w:r>
      <w:r w:rsidRPr="00F93C62">
        <w:rPr>
          <w:rStyle w:val="HTML-code"/>
          <w:rFonts w:ascii="Times New Roman" w:hAnsi="Times New Roman" w:cs="Times New Roman"/>
          <w:color w:val="FF0000"/>
          <w:sz w:val="24"/>
          <w:szCs w:val="24"/>
          <w:lang w:val="en-GB"/>
        </w:rPr>
        <w:t>&lt;text&gt;</w:t>
      </w:r>
      <w:r w:rsidRPr="00F93C62">
        <w:rPr>
          <w:lang w:val="en-GB"/>
        </w:rPr>
        <w:t xml:space="preserve"> </w:t>
      </w:r>
      <w:r w:rsidR="00EF4311">
        <w:rPr>
          <w:lang w:val="en-GB"/>
        </w:rPr>
        <w:t xml:space="preserve">tag is the document's </w:t>
      </w:r>
      <w:proofErr w:type="spellStart"/>
      <w:r w:rsidR="00EF4311">
        <w:rPr>
          <w:lang w:val="en-GB"/>
        </w:rPr>
        <w:t>idno</w:t>
      </w:r>
      <w:proofErr w:type="spellEnd"/>
      <w:r w:rsidR="00EF4311">
        <w:rPr>
          <w:lang w:val="en-GB"/>
        </w:rPr>
        <w:t xml:space="preserve"> </w:t>
      </w:r>
      <w:r w:rsidRPr="00F93C62">
        <w:rPr>
          <w:lang w:val="en-GB"/>
        </w:rPr>
        <w:t>number</w:t>
      </w:r>
      <w:r w:rsidR="00EF4311">
        <w:rPr>
          <w:lang w:val="en-GB"/>
        </w:rPr>
        <w:t xml:space="preserve">. </w:t>
      </w:r>
      <w:r w:rsidR="00EF4311">
        <w:rPr>
          <w:lang w:val="en-GB"/>
        </w:rPr>
        <w:tab/>
        <w:t>These</w:t>
      </w:r>
      <w:r w:rsidR="00EF4311" w:rsidRPr="00EF4311">
        <w:rPr>
          <w:lang w:val="en-GB"/>
        </w:rPr>
        <w:t xml:space="preserve"> references are partly based on the original catalogue number used in the </w:t>
      </w:r>
      <w:r w:rsidR="00EF4311">
        <w:rPr>
          <w:lang w:val="en-GB"/>
        </w:rPr>
        <w:tab/>
      </w:r>
      <w:r w:rsidR="00EF4311" w:rsidRPr="00EF4311">
        <w:rPr>
          <w:lang w:val="en-GB"/>
        </w:rPr>
        <w:t xml:space="preserve">AMVC-Letterenhuis. The </w:t>
      </w:r>
      <w:proofErr w:type="spellStart"/>
      <w:r w:rsidR="00EF4311" w:rsidRPr="00EF4311">
        <w:rPr>
          <w:lang w:val="en-GB"/>
        </w:rPr>
        <w:t>idno’s</w:t>
      </w:r>
      <w:proofErr w:type="spellEnd"/>
      <w:r w:rsidR="00EF4311" w:rsidRPr="00EF4311">
        <w:rPr>
          <w:lang w:val="en-GB"/>
        </w:rPr>
        <w:t xml:space="preserve"> of the preliminary references are defined as </w:t>
      </w:r>
      <w:r w:rsidR="00EF4311">
        <w:rPr>
          <w:lang w:val="en-GB"/>
        </w:rPr>
        <w:tab/>
      </w:r>
      <w:r w:rsidR="00EF4311" w:rsidRPr="00EF4311">
        <w:rPr>
          <w:lang w:val="en-GB"/>
        </w:rPr>
        <w:t xml:space="preserve">follows: </w:t>
      </w:r>
    </w:p>
    <w:p w14:paraId="54A678A3" w14:textId="77777777" w:rsidR="00EF4311" w:rsidRPr="00EF4311" w:rsidRDefault="00EF4311" w:rsidP="00EF4311">
      <w:pPr>
        <w:pStyle w:val="Normaalweb"/>
        <w:spacing w:before="0" w:beforeAutospacing="0" w:after="0" w:afterAutospacing="0"/>
        <w:jc w:val="both"/>
        <w:rPr>
          <w:lang w:val="en-GB"/>
        </w:rPr>
      </w:pPr>
    </w:p>
    <w:p w14:paraId="116EF815" w14:textId="77777777" w:rsidR="00EF4311" w:rsidRPr="00EF4311" w:rsidRDefault="00EF4311" w:rsidP="00EF4311">
      <w:pPr>
        <w:pStyle w:val="Normaalweb"/>
        <w:spacing w:before="0" w:beforeAutospacing="0" w:after="0" w:afterAutospacing="0"/>
        <w:jc w:val="both"/>
        <w:rPr>
          <w:color w:val="808080" w:themeColor="background1" w:themeShade="80"/>
          <w:lang w:val="en-GB"/>
        </w:rPr>
      </w:pPr>
      <w:r>
        <w:rPr>
          <w:lang w:val="en-GB"/>
        </w:rPr>
        <w:tab/>
      </w:r>
      <w:r>
        <w:rPr>
          <w:lang w:val="en-GB"/>
        </w:rPr>
        <w:tab/>
      </w:r>
      <w:r>
        <w:rPr>
          <w:lang w:val="en-GB"/>
        </w:rPr>
        <w:tab/>
      </w:r>
      <w:commentRangeStart w:id="1"/>
      <w:r w:rsidRPr="00EF4311">
        <w:rPr>
          <w:color w:val="808080" w:themeColor="background1" w:themeShade="80"/>
          <w:lang w:val="en-GB"/>
        </w:rPr>
        <w:t xml:space="preserve">Number of folder </w:t>
      </w:r>
      <w:proofErr w:type="spellStart"/>
      <w:r w:rsidRPr="00EF4311">
        <w:rPr>
          <w:color w:val="808080" w:themeColor="background1" w:themeShade="80"/>
          <w:lang w:val="en-GB"/>
        </w:rPr>
        <w:t>AMVC_number</w:t>
      </w:r>
      <w:proofErr w:type="spellEnd"/>
      <w:r w:rsidRPr="00EF4311">
        <w:rPr>
          <w:color w:val="808080" w:themeColor="background1" w:themeShade="80"/>
          <w:lang w:val="en-GB"/>
        </w:rPr>
        <w:t xml:space="preserve"> of binder in </w:t>
      </w:r>
      <w:proofErr w:type="spellStart"/>
      <w:r w:rsidRPr="00EF4311">
        <w:rPr>
          <w:color w:val="808080" w:themeColor="background1" w:themeShade="80"/>
          <w:lang w:val="en-GB"/>
        </w:rPr>
        <w:t>folder_type</w:t>
      </w:r>
      <w:proofErr w:type="spellEnd"/>
      <w:r w:rsidRPr="00EF4311">
        <w:rPr>
          <w:color w:val="808080" w:themeColor="background1" w:themeShade="80"/>
          <w:lang w:val="en-GB"/>
        </w:rPr>
        <w:t xml:space="preserve"> of </w:t>
      </w:r>
      <w:r>
        <w:rPr>
          <w:color w:val="808080" w:themeColor="background1" w:themeShade="80"/>
          <w:lang w:val="en-GB"/>
        </w:rPr>
        <w:tab/>
      </w:r>
      <w:r>
        <w:rPr>
          <w:color w:val="808080" w:themeColor="background1" w:themeShade="80"/>
          <w:lang w:val="en-GB"/>
        </w:rPr>
        <w:tab/>
      </w:r>
      <w:r>
        <w:rPr>
          <w:color w:val="808080" w:themeColor="background1" w:themeShade="80"/>
          <w:lang w:val="en-GB"/>
        </w:rPr>
        <w:tab/>
      </w:r>
      <w:r>
        <w:rPr>
          <w:color w:val="808080" w:themeColor="background1" w:themeShade="80"/>
          <w:lang w:val="en-GB"/>
        </w:rPr>
        <w:tab/>
      </w:r>
      <w:proofErr w:type="spellStart"/>
      <w:r w:rsidRPr="00EF4311">
        <w:rPr>
          <w:color w:val="808080" w:themeColor="background1" w:themeShade="80"/>
          <w:lang w:val="en-GB"/>
        </w:rPr>
        <w:t>document_name</w:t>
      </w:r>
      <w:proofErr w:type="spellEnd"/>
      <w:r w:rsidRPr="00EF4311">
        <w:rPr>
          <w:color w:val="808080" w:themeColor="background1" w:themeShade="80"/>
          <w:lang w:val="en-GB"/>
        </w:rPr>
        <w:t xml:space="preserve"> of story</w:t>
      </w:r>
      <w:commentRangeEnd w:id="1"/>
      <w:r w:rsidR="009F081E">
        <w:rPr>
          <w:rStyle w:val="Verwijzingopmerking"/>
          <w:rFonts w:asciiTheme="minorHAnsi" w:eastAsiaTheme="minorHAnsi" w:hAnsiTheme="minorHAnsi" w:cstheme="minorBidi"/>
          <w:lang w:eastAsia="en-US"/>
        </w:rPr>
        <w:commentReference w:id="1"/>
      </w:r>
    </w:p>
    <w:p w14:paraId="69300290" w14:textId="77777777" w:rsidR="00EF4311" w:rsidRPr="00EF4311" w:rsidRDefault="00EF4311" w:rsidP="00EF4311">
      <w:pPr>
        <w:pStyle w:val="Normaalweb"/>
        <w:spacing w:before="0" w:beforeAutospacing="0" w:after="0" w:afterAutospacing="0"/>
        <w:jc w:val="both"/>
        <w:rPr>
          <w:lang w:val="en-GB"/>
        </w:rPr>
      </w:pPr>
    </w:p>
    <w:p w14:paraId="71DF2C58" w14:textId="77777777" w:rsidR="00EF4311" w:rsidRPr="00EF4311" w:rsidRDefault="00EF4311" w:rsidP="00EF4311">
      <w:pPr>
        <w:pStyle w:val="Normaalweb"/>
        <w:spacing w:before="0" w:beforeAutospacing="0" w:after="0" w:afterAutospacing="0"/>
        <w:jc w:val="both"/>
        <w:rPr>
          <w:lang w:val="en-GB"/>
        </w:rPr>
      </w:pPr>
      <w:r>
        <w:rPr>
          <w:lang w:val="en-GB"/>
        </w:rPr>
        <w:tab/>
      </w:r>
      <w:r>
        <w:rPr>
          <w:lang w:val="en-GB"/>
        </w:rPr>
        <w:tab/>
      </w:r>
      <w:r w:rsidRPr="00EF4311">
        <w:rPr>
          <w:lang w:val="en-GB"/>
        </w:rPr>
        <w:t xml:space="preserve">So the first typescript (A) of the frame story Sheherazade, located in binder 1 </w:t>
      </w:r>
      <w:r>
        <w:rPr>
          <w:lang w:val="en-GB"/>
        </w:rPr>
        <w:tab/>
      </w:r>
      <w:r>
        <w:rPr>
          <w:lang w:val="en-GB"/>
        </w:rPr>
        <w:tab/>
      </w:r>
      <w:r w:rsidRPr="00EF4311">
        <w:rPr>
          <w:lang w:val="en-GB"/>
        </w:rPr>
        <w:t>in folder B917 2bis is referred to as:</w:t>
      </w:r>
    </w:p>
    <w:p w14:paraId="19B52A9A" w14:textId="77777777" w:rsidR="00EF4311" w:rsidRPr="00EF4311" w:rsidRDefault="00027FBB" w:rsidP="00EF4311">
      <w:pPr>
        <w:pStyle w:val="Normaalweb"/>
        <w:spacing w:before="0" w:beforeAutospacing="0" w:after="0" w:afterAutospacing="0"/>
        <w:jc w:val="both"/>
        <w:rPr>
          <w:lang w:val="en-GB"/>
        </w:rPr>
      </w:pPr>
      <w:r>
        <w:rPr>
          <w:lang w:val="en-GB"/>
        </w:rPr>
        <w:t xml:space="preserve"> </w:t>
      </w:r>
    </w:p>
    <w:p w14:paraId="56300885" w14:textId="77777777" w:rsidR="00F93C62" w:rsidRDefault="00027FBB" w:rsidP="00EF4311">
      <w:pPr>
        <w:pStyle w:val="Normaalweb"/>
        <w:spacing w:before="0" w:beforeAutospacing="0" w:after="0" w:afterAutospacing="0"/>
        <w:jc w:val="both"/>
        <w:rPr>
          <w:color w:val="808080" w:themeColor="background1" w:themeShade="80"/>
          <w:lang w:val="en-GB"/>
        </w:rPr>
      </w:pPr>
      <w:r>
        <w:rPr>
          <w:lang w:val="en-GB"/>
        </w:rPr>
        <w:t xml:space="preserve"> </w:t>
      </w:r>
      <w:r w:rsidR="00EF4311">
        <w:rPr>
          <w:lang w:val="en-GB"/>
        </w:rPr>
        <w:tab/>
      </w:r>
      <w:r w:rsidR="00EF4311">
        <w:rPr>
          <w:lang w:val="en-GB"/>
        </w:rPr>
        <w:tab/>
      </w:r>
      <w:r w:rsidR="00EF4311">
        <w:rPr>
          <w:lang w:val="en-GB"/>
        </w:rPr>
        <w:tab/>
      </w:r>
      <w:r w:rsidR="00EF4311" w:rsidRPr="00EF4311">
        <w:rPr>
          <w:color w:val="808080" w:themeColor="background1" w:themeShade="80"/>
          <w:lang w:val="en-GB"/>
        </w:rPr>
        <w:t>B917_2bis_B1_tsA_Sheherazade.</w:t>
      </w:r>
      <w:r w:rsidR="002F6A4C" w:rsidRPr="00EF4311">
        <w:rPr>
          <w:color w:val="808080" w:themeColor="background1" w:themeShade="80"/>
          <w:lang w:val="en-GB"/>
        </w:rPr>
        <w:t xml:space="preserve"> </w:t>
      </w:r>
    </w:p>
    <w:p w14:paraId="0BC3C776" w14:textId="77777777" w:rsidR="00EF4311" w:rsidRPr="00EF4311" w:rsidRDefault="00EF4311" w:rsidP="00EF4311">
      <w:pPr>
        <w:pStyle w:val="Normaalweb"/>
        <w:spacing w:before="0" w:beforeAutospacing="0" w:after="0" w:afterAutospacing="0"/>
        <w:jc w:val="both"/>
        <w:rPr>
          <w:color w:val="808080" w:themeColor="background1" w:themeShade="80"/>
          <w:lang w:val="en-GB"/>
        </w:rPr>
      </w:pPr>
    </w:p>
    <w:p w14:paraId="70C7B7FB" w14:textId="77777777" w:rsidR="002F6A4C" w:rsidRDefault="002F6A4C" w:rsidP="00F93C62">
      <w:pPr>
        <w:tabs>
          <w:tab w:val="left" w:pos="1701"/>
        </w:tabs>
        <w:jc w:val="both"/>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proofErr w:type="gramStart"/>
      <w:r>
        <w:rPr>
          <w:rFonts w:ascii="Times New Roman" w:hAnsi="Times New Roman" w:cs="Times New Roman"/>
          <w:i/>
          <w:sz w:val="24"/>
          <w:szCs w:val="24"/>
          <w:lang w:val="en-GB"/>
        </w:rPr>
        <w:t>xml:lang</w:t>
      </w:r>
      <w:proofErr w:type="spellEnd"/>
      <w:proofErr w:type="gramEnd"/>
      <w:r>
        <w:rPr>
          <w:rFonts w:ascii="Times New Roman" w:hAnsi="Times New Roman" w:cs="Times New Roman"/>
          <w:sz w:val="24"/>
          <w:szCs w:val="24"/>
          <w:lang w:val="en-GB"/>
        </w:rPr>
        <w:tab/>
        <w:t>The content of the @</w:t>
      </w:r>
      <w:proofErr w:type="spellStart"/>
      <w:r w:rsidRPr="002F6A4C">
        <w:rPr>
          <w:rFonts w:ascii="Times New Roman" w:hAnsi="Times New Roman" w:cs="Times New Roman"/>
          <w:i/>
          <w:sz w:val="24"/>
          <w:szCs w:val="24"/>
          <w:lang w:val="en-GB"/>
        </w:rPr>
        <w:t>xml:lang</w:t>
      </w:r>
      <w:proofErr w:type="spellEnd"/>
      <w:r>
        <w:rPr>
          <w:rFonts w:ascii="Times New Roman" w:hAnsi="Times New Roman" w:cs="Times New Roman"/>
          <w:sz w:val="24"/>
          <w:szCs w:val="24"/>
          <w:lang w:val="en-GB"/>
        </w:rPr>
        <w:t xml:space="preserve"> in the </w:t>
      </w:r>
      <w:r w:rsidRPr="002F6A4C">
        <w:rPr>
          <w:rFonts w:ascii="Times New Roman" w:hAnsi="Times New Roman" w:cs="Times New Roman"/>
          <w:color w:val="FF0000"/>
          <w:sz w:val="24"/>
          <w:szCs w:val="24"/>
          <w:lang w:val="en-GB"/>
        </w:rPr>
        <w:t>&lt;text&gt;</w:t>
      </w:r>
      <w:r>
        <w:rPr>
          <w:rFonts w:ascii="Times New Roman" w:hAnsi="Times New Roman" w:cs="Times New Roman"/>
          <w:sz w:val="24"/>
          <w:szCs w:val="24"/>
          <w:lang w:val="en-GB"/>
        </w:rPr>
        <w:t xml:space="preserve"> is the document's main </w:t>
      </w:r>
      <w:r>
        <w:rPr>
          <w:rFonts w:ascii="Times New Roman" w:hAnsi="Times New Roman" w:cs="Times New Roman"/>
          <w:sz w:val="24"/>
          <w:szCs w:val="24"/>
          <w:lang w:val="en-GB"/>
        </w:rPr>
        <w:tab/>
        <w:t xml:space="preserve">language. </w:t>
      </w:r>
      <w:proofErr w:type="gramStart"/>
      <w:r>
        <w:rPr>
          <w:rFonts w:ascii="Times New Roman" w:hAnsi="Times New Roman" w:cs="Times New Roman"/>
          <w:sz w:val="24"/>
          <w:szCs w:val="24"/>
          <w:lang w:val="en-GB"/>
        </w:rPr>
        <w:t xml:space="preserve">For </w:t>
      </w:r>
      <w:r w:rsidR="00C55026">
        <w:rPr>
          <w:rFonts w:ascii="Times New Roman" w:hAnsi="Times New Roman" w:cs="Times New Roman"/>
          <w:sz w:val="24"/>
          <w:szCs w:val="24"/>
          <w:lang w:val="en-GB"/>
        </w:rPr>
        <w:t>instance, "</w:t>
      </w:r>
      <w:proofErr w:type="spellStart"/>
      <w:r w:rsidR="00C55026">
        <w:rPr>
          <w:rFonts w:ascii="Times New Roman" w:hAnsi="Times New Roman" w:cs="Times New Roman"/>
          <w:sz w:val="24"/>
          <w:szCs w:val="24"/>
          <w:lang w:val="en-GB"/>
        </w:rPr>
        <w:t>nl</w:t>
      </w:r>
      <w:proofErr w:type="spellEnd"/>
      <w:r w:rsidR="00C55026">
        <w:rPr>
          <w:rFonts w:ascii="Times New Roman" w:hAnsi="Times New Roman" w:cs="Times New Roman"/>
          <w:sz w:val="24"/>
          <w:szCs w:val="24"/>
          <w:lang w:val="en-GB"/>
        </w:rPr>
        <w:t>"</w:t>
      </w:r>
      <w:r>
        <w:rPr>
          <w:rFonts w:ascii="Times New Roman" w:hAnsi="Times New Roman" w:cs="Times New Roman"/>
          <w:sz w:val="24"/>
          <w:szCs w:val="24"/>
          <w:lang w:val="en-GB"/>
        </w:rPr>
        <w:t xml:space="preserve"> for Dutch (cf.: </w:t>
      </w:r>
      <w:proofErr w:type="spellStart"/>
      <w:r>
        <w:rPr>
          <w:rFonts w:ascii="Times New Roman" w:hAnsi="Times New Roman" w:cs="Times New Roman"/>
          <w:sz w:val="24"/>
          <w:szCs w:val="24"/>
          <w:lang w:val="en-GB"/>
        </w:rPr>
        <w:t>Nederlands</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p>
    <w:p w14:paraId="38EA0847" w14:textId="77777777" w:rsidR="00F93C62" w:rsidRDefault="002F6A4C" w:rsidP="00F93C62">
      <w:pPr>
        <w:tabs>
          <w:tab w:val="left" w:pos="1701"/>
        </w:tabs>
        <w:jc w:val="both"/>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proofErr w:type="gramStart"/>
      <w:r>
        <w:rPr>
          <w:rFonts w:ascii="Times New Roman" w:hAnsi="Times New Roman" w:cs="Times New Roman"/>
          <w:i/>
          <w:sz w:val="24"/>
          <w:szCs w:val="24"/>
          <w:lang w:val="en-GB"/>
        </w:rPr>
        <w:t>xmlns</w:t>
      </w:r>
      <w:proofErr w:type="spellEnd"/>
      <w:proofErr w:type="gramEnd"/>
      <w:r>
        <w:rPr>
          <w:rFonts w:ascii="Times New Roman" w:hAnsi="Times New Roman" w:cs="Times New Roman"/>
          <w:i/>
          <w:sz w:val="24"/>
          <w:szCs w:val="24"/>
          <w:lang w:val="en-GB"/>
        </w:rPr>
        <w:tab/>
      </w:r>
      <w:r>
        <w:rPr>
          <w:rFonts w:ascii="Times New Roman" w:hAnsi="Times New Roman" w:cs="Times New Roman"/>
          <w:sz w:val="24"/>
          <w:szCs w:val="24"/>
          <w:lang w:val="en-GB"/>
        </w:rPr>
        <w:t>To indicate</w:t>
      </w:r>
      <w:r w:rsidRPr="002F6A4C">
        <w:rPr>
          <w:rFonts w:ascii="Times New Roman" w:hAnsi="Times New Roman" w:cs="Times New Roman"/>
          <w:sz w:val="24"/>
          <w:szCs w:val="24"/>
          <w:lang w:val="en-GB"/>
        </w:rPr>
        <w:t xml:space="preserve"> the namespace </w:t>
      </w:r>
      <w:r>
        <w:rPr>
          <w:rFonts w:ascii="Times New Roman" w:hAnsi="Times New Roman" w:cs="Times New Roman"/>
          <w:sz w:val="24"/>
          <w:szCs w:val="24"/>
          <w:lang w:val="en-GB"/>
        </w:rPr>
        <w:t xml:space="preserve">where </w:t>
      </w:r>
      <w:r w:rsidRPr="002F6A4C">
        <w:rPr>
          <w:rFonts w:ascii="Times New Roman" w:hAnsi="Times New Roman" w:cs="Times New Roman"/>
          <w:sz w:val="24"/>
          <w:szCs w:val="24"/>
          <w:lang w:val="en-GB"/>
        </w:rPr>
        <w:t xml:space="preserve">a set of elements </w:t>
      </w:r>
      <w:r>
        <w:rPr>
          <w:rFonts w:ascii="Times New Roman" w:hAnsi="Times New Roman" w:cs="Times New Roman"/>
          <w:sz w:val="24"/>
          <w:szCs w:val="24"/>
          <w:lang w:val="en-GB"/>
        </w:rPr>
        <w:t>came</w:t>
      </w:r>
      <w:r w:rsidRPr="002F6A4C">
        <w:rPr>
          <w:rFonts w:ascii="Times New Roman" w:hAnsi="Times New Roman" w:cs="Times New Roman"/>
          <w:sz w:val="24"/>
          <w:szCs w:val="24"/>
          <w:lang w:val="en-GB"/>
        </w:rPr>
        <w:t xml:space="preserve"> from.</w:t>
      </w:r>
      <w:r>
        <w:rPr>
          <w:rFonts w:ascii="Times New Roman" w:hAnsi="Times New Roman" w:cs="Times New Roman"/>
          <w:sz w:val="24"/>
          <w:szCs w:val="24"/>
          <w:lang w:val="en-GB"/>
        </w:rPr>
        <w:t xml:space="preserve"> </w:t>
      </w:r>
      <w:commentRangeStart w:id="2"/>
      <w:r w:rsidRPr="009076B8">
        <w:rPr>
          <w:rFonts w:ascii="Times New Roman" w:hAnsi="Times New Roman" w:cs="Times New Roman"/>
          <w:color w:val="00B050"/>
          <w:sz w:val="24"/>
          <w:szCs w:val="24"/>
          <w:highlight w:val="yellow"/>
          <w:lang w:val="en-GB"/>
        </w:rPr>
        <w:t xml:space="preserve">[Not sure </w:t>
      </w:r>
      <w:r w:rsidRPr="00892D76">
        <w:rPr>
          <w:rFonts w:ascii="Times New Roman" w:hAnsi="Times New Roman" w:cs="Times New Roman"/>
          <w:color w:val="00B050"/>
          <w:sz w:val="24"/>
          <w:szCs w:val="24"/>
          <w:lang w:val="en-GB"/>
        </w:rPr>
        <w:tab/>
      </w:r>
      <w:r w:rsidRPr="009076B8">
        <w:rPr>
          <w:rFonts w:ascii="Times New Roman" w:hAnsi="Times New Roman" w:cs="Times New Roman"/>
          <w:color w:val="00B050"/>
          <w:sz w:val="24"/>
          <w:szCs w:val="24"/>
          <w:highlight w:val="yellow"/>
          <w:lang w:val="en-GB"/>
        </w:rPr>
        <w:t>what this will be exactly for Brulez]</w:t>
      </w:r>
      <w:commentRangeEnd w:id="2"/>
      <w:r w:rsidR="00564E6C">
        <w:rPr>
          <w:rStyle w:val="Verwijzingopmerking"/>
        </w:rPr>
        <w:commentReference w:id="2"/>
      </w:r>
    </w:p>
    <w:p w14:paraId="054C5B72" w14:textId="77777777" w:rsidR="002F6A4C" w:rsidRPr="00011E9D" w:rsidRDefault="00881BBE" w:rsidP="00011E9D">
      <w:pPr>
        <w:pStyle w:val="Kop1"/>
        <w:rPr>
          <w:sz w:val="32"/>
          <w:lang w:val="en-GB"/>
        </w:rPr>
      </w:pPr>
      <w:r w:rsidRPr="007578EE">
        <w:rPr>
          <w:sz w:val="32"/>
          <w:lang w:val="en-GB"/>
        </w:rPr>
        <w:t>&lt;</w:t>
      </w:r>
      <w:proofErr w:type="gramStart"/>
      <w:r w:rsidRPr="007578EE">
        <w:rPr>
          <w:sz w:val="32"/>
          <w:lang w:val="en-GB"/>
        </w:rPr>
        <w:t>f</w:t>
      </w:r>
      <w:r w:rsidR="002F6A4C" w:rsidRPr="007578EE">
        <w:rPr>
          <w:sz w:val="32"/>
          <w:lang w:val="en-GB"/>
        </w:rPr>
        <w:t>ront</w:t>
      </w:r>
      <w:proofErr w:type="gramEnd"/>
      <w:r w:rsidR="002F6A4C" w:rsidRPr="007578EE">
        <w:rPr>
          <w:sz w:val="32"/>
          <w:lang w:val="en-GB"/>
        </w:rPr>
        <w:t>&gt;</w:t>
      </w:r>
    </w:p>
    <w:p w14:paraId="5D5CDB1C" w14:textId="77777777" w:rsidR="002F6A4C" w:rsidRPr="00F93C62" w:rsidRDefault="002F6A4C" w:rsidP="002F6A4C">
      <w:pPr>
        <w:pStyle w:val="Subtitel"/>
        <w:rPr>
          <w:lang w:val="en-GB"/>
        </w:rPr>
      </w:pPr>
      <w:r w:rsidRPr="00F93C62">
        <w:rPr>
          <w:lang w:val="en-GB"/>
        </w:rPr>
        <w:t>What is it?</w:t>
      </w:r>
    </w:p>
    <w:p w14:paraId="4E4EB1F0" w14:textId="77777777" w:rsidR="006C4CCF" w:rsidRPr="007578EE" w:rsidRDefault="002F6A4C" w:rsidP="002F6A4C">
      <w:pPr>
        <w:tabs>
          <w:tab w:val="left" w:pos="1701"/>
        </w:tabs>
        <w:jc w:val="both"/>
        <w:rPr>
          <w:lang w:val="en-GB"/>
        </w:rPr>
      </w:pPr>
      <w:r w:rsidRPr="00EF4311">
        <w:rPr>
          <w:rFonts w:ascii="Times New Roman" w:hAnsi="Times New Roman" w:cs="Times New Roman"/>
          <w:sz w:val="24"/>
          <w:szCs w:val="24"/>
          <w:lang w:val="en-GB"/>
        </w:rPr>
        <w:t xml:space="preserve">The </w:t>
      </w:r>
      <w:commentRangeStart w:id="3"/>
      <w:r w:rsidRPr="00EF4311">
        <w:rPr>
          <w:rFonts w:ascii="Times New Roman" w:hAnsi="Times New Roman" w:cs="Times New Roman"/>
          <w:color w:val="FF0000"/>
          <w:sz w:val="24"/>
          <w:szCs w:val="24"/>
          <w:lang w:val="en-GB"/>
        </w:rPr>
        <w:t>&lt;front&gt;</w:t>
      </w:r>
      <w:r w:rsidRPr="00EF4311">
        <w:rPr>
          <w:rFonts w:ascii="Times New Roman" w:hAnsi="Times New Roman" w:cs="Times New Roman"/>
          <w:sz w:val="24"/>
          <w:szCs w:val="24"/>
          <w:lang w:val="en-GB"/>
        </w:rPr>
        <w:t xml:space="preserve"> </w:t>
      </w:r>
      <w:commentRangeEnd w:id="3"/>
      <w:r w:rsidR="00987CCF">
        <w:rPr>
          <w:rStyle w:val="Verwijzingopmerking"/>
        </w:rPr>
        <w:commentReference w:id="3"/>
      </w:r>
      <w:r w:rsidRPr="00EF4311">
        <w:rPr>
          <w:rFonts w:ascii="Times New Roman" w:hAnsi="Times New Roman" w:cs="Times New Roman"/>
          <w:sz w:val="24"/>
          <w:szCs w:val="24"/>
          <w:lang w:val="en-GB"/>
        </w:rPr>
        <w:t xml:space="preserve">tag is an optional tag that contains the work's front matter (title pages, dedications, colophons, etc.; anything that comes before the </w:t>
      </w:r>
      <w:hyperlink r:id="rId9" w:tooltip="&lt;body&gt;" w:history="1">
        <w:r w:rsidRPr="00EF4311">
          <w:rPr>
            <w:rFonts w:ascii="Times New Roman" w:hAnsi="Times New Roman" w:cs="Times New Roman"/>
            <w:color w:val="FF0000"/>
            <w:sz w:val="24"/>
            <w:szCs w:val="24"/>
            <w:lang w:val="en-GB"/>
          </w:rPr>
          <w:t xml:space="preserve">&lt;body&gt; </w:t>
        </w:r>
      </w:hyperlink>
      <w:r w:rsidRPr="00EF4311">
        <w:rPr>
          <w:rFonts w:ascii="Times New Roman" w:hAnsi="Times New Roman" w:cs="Times New Roman"/>
          <w:sz w:val="24"/>
          <w:szCs w:val="24"/>
          <w:lang w:val="en-GB"/>
        </w:rPr>
        <w:t>of the actual text).</w:t>
      </w:r>
    </w:p>
    <w:p w14:paraId="3C0D2C30" w14:textId="77777777" w:rsidR="006C4CCF" w:rsidRPr="00011E9D" w:rsidRDefault="00881BBE" w:rsidP="00011E9D">
      <w:pPr>
        <w:pStyle w:val="Kop1"/>
        <w:rPr>
          <w:sz w:val="32"/>
          <w:lang w:val="en-GB"/>
        </w:rPr>
      </w:pPr>
      <w:r w:rsidRPr="007578EE">
        <w:rPr>
          <w:sz w:val="32"/>
          <w:lang w:val="en-GB"/>
        </w:rPr>
        <w:t>&lt;</w:t>
      </w:r>
      <w:proofErr w:type="gramStart"/>
      <w:r w:rsidRPr="007578EE">
        <w:rPr>
          <w:sz w:val="32"/>
          <w:lang w:val="en-GB"/>
        </w:rPr>
        <w:t>b</w:t>
      </w:r>
      <w:r w:rsidR="006C4CCF" w:rsidRPr="007578EE">
        <w:rPr>
          <w:sz w:val="32"/>
          <w:lang w:val="en-GB"/>
        </w:rPr>
        <w:t>ody</w:t>
      </w:r>
      <w:proofErr w:type="gramEnd"/>
      <w:r w:rsidR="006C4CCF" w:rsidRPr="007578EE">
        <w:rPr>
          <w:sz w:val="32"/>
          <w:lang w:val="en-GB"/>
        </w:rPr>
        <w:t>&gt;</w:t>
      </w:r>
    </w:p>
    <w:p w14:paraId="60650BC5" w14:textId="77777777" w:rsidR="006C4CCF" w:rsidRDefault="006C4CCF" w:rsidP="006C4CCF">
      <w:pPr>
        <w:pStyle w:val="Subtitel"/>
        <w:rPr>
          <w:lang w:val="en-GB"/>
        </w:rPr>
      </w:pPr>
      <w:r>
        <w:rPr>
          <w:lang w:val="en-GB"/>
        </w:rPr>
        <w:t>What is it?</w:t>
      </w:r>
    </w:p>
    <w:p w14:paraId="1F8178B5" w14:textId="77777777" w:rsidR="00C55026" w:rsidRDefault="006C4CCF" w:rsidP="00C55026">
      <w:pPr>
        <w:tabs>
          <w:tab w:val="left" w:pos="1701"/>
        </w:tabs>
        <w:jc w:val="both"/>
        <w:rPr>
          <w:rFonts w:ascii="Times New Roman" w:hAnsi="Times New Roman" w:cs="Times New Roman"/>
          <w:sz w:val="24"/>
          <w:szCs w:val="24"/>
          <w:lang w:val="en-GB"/>
        </w:rPr>
      </w:pPr>
      <w:r w:rsidRPr="006C4CCF">
        <w:rPr>
          <w:rFonts w:ascii="Times New Roman" w:hAnsi="Times New Roman" w:cs="Times New Roman"/>
          <w:sz w:val="24"/>
          <w:szCs w:val="24"/>
          <w:lang w:val="en-GB"/>
        </w:rPr>
        <w:t xml:space="preserve">The </w:t>
      </w:r>
      <w:r w:rsidRPr="006C4CCF">
        <w:rPr>
          <w:rFonts w:ascii="Times New Roman" w:hAnsi="Times New Roman" w:cs="Times New Roman"/>
          <w:color w:val="FF0000"/>
          <w:sz w:val="24"/>
          <w:szCs w:val="24"/>
          <w:lang w:val="en-GB"/>
        </w:rPr>
        <w:t>&lt;body&gt;</w:t>
      </w:r>
      <w:r w:rsidRPr="006C4CCF">
        <w:rPr>
          <w:rFonts w:ascii="Times New Roman" w:hAnsi="Times New Roman" w:cs="Times New Roman"/>
          <w:sz w:val="24"/>
          <w:szCs w:val="24"/>
          <w:lang w:val="en-GB"/>
        </w:rPr>
        <w:t xml:space="preserve"> tag contains the whole body of the text, except for its front matter (which is placed between </w:t>
      </w:r>
      <w:hyperlink r:id="rId10" w:tooltip="&lt;front&gt;" w:history="1">
        <w:r w:rsidRPr="006C4CCF">
          <w:rPr>
            <w:rFonts w:ascii="Times New Roman" w:hAnsi="Times New Roman" w:cs="Times New Roman"/>
            <w:color w:val="FF0000"/>
            <w:sz w:val="24"/>
            <w:szCs w:val="24"/>
            <w:lang w:val="en-GB"/>
          </w:rPr>
          <w:t>&lt;front&gt;</w:t>
        </w:r>
      </w:hyperlink>
      <w:r w:rsidRPr="006C4CCF">
        <w:rPr>
          <w:rFonts w:ascii="Times New Roman" w:hAnsi="Times New Roman" w:cs="Times New Roman"/>
          <w:sz w:val="24"/>
          <w:szCs w:val="24"/>
          <w:lang w:val="en-GB"/>
        </w:rPr>
        <w:t xml:space="preserve"> tags</w:t>
      </w:r>
      <w:r w:rsidR="00892D76">
        <w:rPr>
          <w:rFonts w:ascii="Times New Roman" w:hAnsi="Times New Roman" w:cs="Times New Roman"/>
          <w:sz w:val="24"/>
          <w:szCs w:val="24"/>
          <w:lang w:val="en-GB"/>
        </w:rPr>
        <w:t>).</w:t>
      </w:r>
    </w:p>
    <w:p w14:paraId="4500800F" w14:textId="77777777" w:rsidR="00011E9D" w:rsidRDefault="00011E9D" w:rsidP="00C55026">
      <w:pPr>
        <w:tabs>
          <w:tab w:val="left" w:pos="1701"/>
        </w:tabs>
        <w:jc w:val="both"/>
        <w:rPr>
          <w:rFonts w:ascii="Times New Roman" w:hAnsi="Times New Roman" w:cs="Times New Roman"/>
          <w:sz w:val="24"/>
          <w:szCs w:val="24"/>
          <w:lang w:val="en-GB"/>
        </w:rPr>
      </w:pPr>
    </w:p>
    <w:p w14:paraId="3F3DA427" w14:textId="77777777" w:rsidR="00C55026" w:rsidRPr="00011E9D" w:rsidRDefault="00881BBE" w:rsidP="00011E9D">
      <w:pPr>
        <w:pStyle w:val="Kop1"/>
        <w:spacing w:line="240" w:lineRule="auto"/>
        <w:rPr>
          <w:rFonts w:ascii="Times New Roman" w:hAnsi="Times New Roman" w:cs="Times New Roman"/>
          <w:szCs w:val="24"/>
          <w:lang w:val="en-GB"/>
        </w:rPr>
      </w:pPr>
      <w:r w:rsidRPr="007578EE">
        <w:rPr>
          <w:sz w:val="32"/>
          <w:lang w:val="en-GB"/>
        </w:rPr>
        <w:lastRenderedPageBreak/>
        <w:t>&lt;</w:t>
      </w:r>
      <w:proofErr w:type="gramStart"/>
      <w:r w:rsidRPr="007578EE">
        <w:rPr>
          <w:sz w:val="32"/>
          <w:lang w:val="en-GB"/>
        </w:rPr>
        <w:t>div</w:t>
      </w:r>
      <w:proofErr w:type="gramEnd"/>
      <w:r w:rsidRPr="007578EE">
        <w:rPr>
          <w:sz w:val="32"/>
          <w:lang w:val="en-GB"/>
        </w:rPr>
        <w:t>&gt;</w:t>
      </w:r>
    </w:p>
    <w:p w14:paraId="3ACF4ACE" w14:textId="77777777" w:rsidR="00881BBE" w:rsidRPr="00F93C62" w:rsidRDefault="00881BBE" w:rsidP="00C55026">
      <w:pPr>
        <w:pStyle w:val="Subtitel"/>
        <w:spacing w:line="240" w:lineRule="auto"/>
        <w:rPr>
          <w:lang w:val="en-GB"/>
        </w:rPr>
      </w:pPr>
      <w:r w:rsidRPr="00F93C62">
        <w:rPr>
          <w:lang w:val="en-GB"/>
        </w:rPr>
        <w:t>What is it?</w:t>
      </w:r>
    </w:p>
    <w:p w14:paraId="3D75841F" w14:textId="77777777" w:rsidR="00881BBE" w:rsidRDefault="00E56C8D" w:rsidP="00E56C8D">
      <w:pPr>
        <w:tabs>
          <w:tab w:val="left" w:pos="1701"/>
        </w:tabs>
        <w:jc w:val="both"/>
        <w:rPr>
          <w:rFonts w:ascii="Times New Roman" w:hAnsi="Times New Roman" w:cs="Times New Roman"/>
          <w:sz w:val="24"/>
          <w:szCs w:val="24"/>
          <w:lang w:val="en-GB"/>
        </w:rPr>
      </w:pPr>
      <w:r w:rsidRPr="00E56C8D">
        <w:rPr>
          <w:rFonts w:ascii="Times New Roman" w:hAnsi="Times New Roman" w:cs="Times New Roman"/>
          <w:sz w:val="24"/>
          <w:szCs w:val="24"/>
          <w:lang w:val="en-GB"/>
        </w:rPr>
        <w:t xml:space="preserve">The </w:t>
      </w:r>
      <w:r w:rsidRPr="00E56C8D">
        <w:rPr>
          <w:rFonts w:ascii="Times New Roman" w:hAnsi="Times New Roman" w:cs="Times New Roman"/>
          <w:color w:val="FF0000"/>
          <w:sz w:val="24"/>
          <w:szCs w:val="24"/>
          <w:lang w:val="en-GB"/>
        </w:rPr>
        <w:t>&lt;div&gt;</w:t>
      </w:r>
      <w:r w:rsidRPr="00E56C8D">
        <w:rPr>
          <w:rFonts w:ascii="Times New Roman" w:hAnsi="Times New Roman" w:cs="Times New Roman"/>
          <w:sz w:val="24"/>
          <w:szCs w:val="24"/>
          <w:lang w:val="en-GB"/>
        </w:rPr>
        <w:t xml:space="preserve"> tag divides the</w:t>
      </w:r>
      <w:r>
        <w:rPr>
          <w:rFonts w:ascii="Times New Roman" w:hAnsi="Times New Roman" w:cs="Times New Roman"/>
          <w:sz w:val="24"/>
          <w:szCs w:val="24"/>
          <w:lang w:val="en-GB"/>
        </w:rPr>
        <w:t xml:space="preserve"> </w:t>
      </w:r>
      <w:hyperlink r:id="rId11" w:tooltip="&lt;front&gt;" w:history="1">
        <w:r w:rsidRPr="00E56C8D">
          <w:rPr>
            <w:rFonts w:ascii="Times New Roman" w:hAnsi="Times New Roman" w:cs="Times New Roman"/>
            <w:color w:val="FF0000"/>
            <w:sz w:val="24"/>
            <w:szCs w:val="24"/>
            <w:lang w:val="en-GB"/>
          </w:rPr>
          <w:t>&lt;front&gt;</w:t>
        </w:r>
      </w:hyperlink>
      <w:r w:rsidR="00892D76">
        <w:rPr>
          <w:rFonts w:ascii="Times New Roman" w:hAnsi="Times New Roman" w:cs="Times New Roman"/>
          <w:sz w:val="24"/>
          <w:szCs w:val="24"/>
          <w:lang w:val="en-GB"/>
        </w:rPr>
        <w:t xml:space="preserve"> and</w:t>
      </w:r>
      <w:r w:rsidRPr="00E56C8D">
        <w:rPr>
          <w:rFonts w:ascii="Times New Roman" w:hAnsi="Times New Roman" w:cs="Times New Roman"/>
          <w:sz w:val="24"/>
          <w:szCs w:val="24"/>
          <w:lang w:val="en-GB"/>
        </w:rPr>
        <w:t xml:space="preserve"> </w:t>
      </w:r>
      <w:hyperlink r:id="rId12" w:tooltip="&lt;text&gt;" w:history="1">
        <w:r w:rsidRPr="00E56C8D">
          <w:rPr>
            <w:rFonts w:ascii="Times New Roman" w:hAnsi="Times New Roman" w:cs="Times New Roman"/>
            <w:color w:val="FF0000"/>
            <w:sz w:val="24"/>
            <w:szCs w:val="24"/>
            <w:lang w:val="en-GB"/>
          </w:rPr>
          <w:t>&lt;text&gt;</w:t>
        </w:r>
      </w:hyperlink>
      <w:r w:rsidRPr="00E56C8D">
        <w:rPr>
          <w:rFonts w:ascii="Times New Roman" w:hAnsi="Times New Roman" w:cs="Times New Roman"/>
          <w:sz w:val="24"/>
          <w:szCs w:val="24"/>
          <w:lang w:val="en-GB"/>
        </w:rPr>
        <w:t xml:space="preserve"> tags up in divisions of any kind (chapters, sections, pages, etc.).</w:t>
      </w:r>
    </w:p>
    <w:p w14:paraId="605A7772" w14:textId="77777777" w:rsidR="00E56C8D" w:rsidRDefault="00E56C8D" w:rsidP="00E56C8D">
      <w:pPr>
        <w:tabs>
          <w:tab w:val="left" w:pos="1701"/>
        </w:tabs>
        <w:jc w:val="both"/>
        <w:rPr>
          <w:rFonts w:ascii="Times New Roman" w:hAnsi="Times New Roman" w:cs="Times New Roman"/>
          <w:sz w:val="24"/>
          <w:szCs w:val="24"/>
          <w:lang w:val="en-GB"/>
        </w:rPr>
      </w:pPr>
      <w:r>
        <w:rPr>
          <w:rFonts w:ascii="Times New Roman" w:hAnsi="Times New Roman" w:cs="Times New Roman"/>
          <w:sz w:val="24"/>
          <w:szCs w:val="24"/>
          <w:lang w:val="en-GB"/>
        </w:rPr>
        <w:t>Manuscripts, typescripts, print proofs and text editions contain o</w:t>
      </w:r>
      <w:r w:rsidR="008356A4">
        <w:rPr>
          <w:rFonts w:ascii="Times New Roman" w:hAnsi="Times New Roman" w:cs="Times New Roman"/>
          <w:sz w:val="24"/>
          <w:szCs w:val="24"/>
          <w:lang w:val="en-GB"/>
        </w:rPr>
        <w:t xml:space="preserve">ne </w:t>
      </w:r>
      <w:r w:rsidR="008356A4" w:rsidRPr="00554FC0">
        <w:rPr>
          <w:rFonts w:ascii="Times New Roman" w:hAnsi="Times New Roman" w:cs="Times New Roman"/>
          <w:color w:val="FF0000"/>
          <w:sz w:val="24"/>
          <w:szCs w:val="24"/>
          <w:lang w:val="en-GB"/>
        </w:rPr>
        <w:t>&lt;div&gt;</w:t>
      </w:r>
      <w:r w:rsidR="008356A4">
        <w:rPr>
          <w:rFonts w:ascii="Times New Roman" w:hAnsi="Times New Roman" w:cs="Times New Roman"/>
          <w:sz w:val="24"/>
          <w:szCs w:val="24"/>
          <w:lang w:val="en-GB"/>
        </w:rPr>
        <w:t xml:space="preserve"> for each page. Each </w:t>
      </w:r>
      <w:r w:rsidR="008356A4" w:rsidRPr="00554FC0">
        <w:rPr>
          <w:rFonts w:ascii="Times New Roman" w:hAnsi="Times New Roman" w:cs="Times New Roman"/>
          <w:color w:val="FF0000"/>
          <w:sz w:val="24"/>
          <w:szCs w:val="24"/>
          <w:lang w:val="en-GB"/>
        </w:rPr>
        <w:t>&lt;div&gt;</w:t>
      </w:r>
      <w:r w:rsidR="008356A4">
        <w:rPr>
          <w:rFonts w:ascii="Times New Roman" w:hAnsi="Times New Roman" w:cs="Times New Roman"/>
          <w:sz w:val="24"/>
          <w:szCs w:val="24"/>
          <w:lang w:val="en-GB"/>
        </w:rPr>
        <w:t xml:space="preserve"> is accompanied </w:t>
      </w:r>
      <w:proofErr w:type="gramStart"/>
      <w:r w:rsidR="008356A4">
        <w:rPr>
          <w:rFonts w:ascii="Times New Roman" w:hAnsi="Times New Roman" w:cs="Times New Roman"/>
          <w:sz w:val="24"/>
          <w:szCs w:val="24"/>
          <w:lang w:val="en-GB"/>
        </w:rPr>
        <w:t>by an @</w:t>
      </w:r>
      <w:r w:rsidR="008356A4" w:rsidRPr="009E7A2F">
        <w:rPr>
          <w:rFonts w:ascii="Times New Roman" w:hAnsi="Times New Roman" w:cs="Times New Roman"/>
          <w:i/>
          <w:sz w:val="24"/>
          <w:szCs w:val="24"/>
          <w:lang w:val="en-GB"/>
        </w:rPr>
        <w:t>type</w:t>
      </w:r>
      <w:proofErr w:type="gramEnd"/>
      <w:r w:rsidR="00C55026">
        <w:rPr>
          <w:rFonts w:ascii="Times New Roman" w:hAnsi="Times New Roman" w:cs="Times New Roman"/>
          <w:sz w:val="24"/>
          <w:szCs w:val="24"/>
          <w:lang w:val="en-GB"/>
        </w:rPr>
        <w:t xml:space="preserve"> with the value "page"</w:t>
      </w:r>
      <w:r w:rsidR="008356A4">
        <w:rPr>
          <w:rFonts w:ascii="Times New Roman" w:hAnsi="Times New Roman" w:cs="Times New Roman"/>
          <w:sz w:val="24"/>
          <w:szCs w:val="24"/>
          <w:lang w:val="en-GB"/>
        </w:rPr>
        <w:t>, an @</w:t>
      </w:r>
      <w:r w:rsidR="008356A4" w:rsidRPr="009E7A2F">
        <w:rPr>
          <w:rFonts w:ascii="Times New Roman" w:hAnsi="Times New Roman" w:cs="Times New Roman"/>
          <w:i/>
          <w:sz w:val="24"/>
          <w:szCs w:val="24"/>
          <w:lang w:val="en-GB"/>
        </w:rPr>
        <w:t>n</w:t>
      </w:r>
      <w:r w:rsidR="008356A4">
        <w:rPr>
          <w:rFonts w:ascii="Times New Roman" w:hAnsi="Times New Roman" w:cs="Times New Roman"/>
          <w:sz w:val="24"/>
          <w:szCs w:val="24"/>
          <w:lang w:val="en-GB"/>
        </w:rPr>
        <w:t xml:space="preserve"> which refers to the number of the page (</w:t>
      </w:r>
      <w:commentRangeStart w:id="4"/>
      <w:r w:rsidR="008356A4">
        <w:rPr>
          <w:rFonts w:ascii="Times New Roman" w:hAnsi="Times New Roman" w:cs="Times New Roman"/>
          <w:sz w:val="24"/>
          <w:szCs w:val="24"/>
          <w:lang w:val="en-GB"/>
        </w:rPr>
        <w:t>NOT the page number Brulez adds in the margins</w:t>
      </w:r>
      <w:commentRangeEnd w:id="4"/>
      <w:r w:rsidR="00987CCF">
        <w:rPr>
          <w:rStyle w:val="Verwijzingopmerking"/>
        </w:rPr>
        <w:commentReference w:id="4"/>
      </w:r>
      <w:r w:rsidR="008356A4">
        <w:rPr>
          <w:rFonts w:ascii="Times New Roman" w:hAnsi="Times New Roman" w:cs="Times New Roman"/>
          <w:sz w:val="24"/>
          <w:szCs w:val="24"/>
          <w:lang w:val="en-GB"/>
        </w:rPr>
        <w:t>) and @</w:t>
      </w:r>
      <w:r w:rsidR="008356A4" w:rsidRPr="009E7A2F">
        <w:rPr>
          <w:rFonts w:ascii="Times New Roman" w:hAnsi="Times New Roman" w:cs="Times New Roman"/>
          <w:i/>
          <w:sz w:val="24"/>
          <w:szCs w:val="24"/>
          <w:lang w:val="en-GB"/>
        </w:rPr>
        <w:t>rend</w:t>
      </w:r>
      <w:r w:rsidR="00C55026">
        <w:rPr>
          <w:rFonts w:ascii="Times New Roman" w:hAnsi="Times New Roman" w:cs="Times New Roman"/>
          <w:sz w:val="24"/>
          <w:szCs w:val="24"/>
          <w:lang w:val="en-GB"/>
        </w:rPr>
        <w:t xml:space="preserve"> with the value "recto"</w:t>
      </w:r>
      <w:r w:rsidR="008356A4">
        <w:rPr>
          <w:rFonts w:ascii="Times New Roman" w:hAnsi="Times New Roman" w:cs="Times New Roman"/>
          <w:sz w:val="24"/>
          <w:szCs w:val="24"/>
          <w:lang w:val="en-GB"/>
        </w:rPr>
        <w:t xml:space="preserve">. Because </w:t>
      </w:r>
      <w:r>
        <w:rPr>
          <w:rFonts w:ascii="Times New Roman" w:hAnsi="Times New Roman" w:cs="Times New Roman"/>
          <w:sz w:val="24"/>
          <w:szCs w:val="24"/>
          <w:lang w:val="en-GB"/>
        </w:rPr>
        <w:t>Brulez writes/types on the back of older documents, only one side of the paper</w:t>
      </w:r>
      <w:r w:rsidR="008356A4">
        <w:rPr>
          <w:rFonts w:ascii="Times New Roman" w:hAnsi="Times New Roman" w:cs="Times New Roman"/>
          <w:sz w:val="24"/>
          <w:szCs w:val="24"/>
          <w:lang w:val="en-GB"/>
        </w:rPr>
        <w:t xml:space="preserve"> contains 'relevant' text. Therefore, there are no verso sides. </w:t>
      </w:r>
      <w:r w:rsidR="00DD54F4">
        <w:rPr>
          <w:rFonts w:ascii="Times New Roman" w:hAnsi="Times New Roman" w:cs="Times New Roman"/>
          <w:sz w:val="24"/>
          <w:szCs w:val="24"/>
          <w:lang w:val="en-GB"/>
        </w:rPr>
        <w:t xml:space="preserve">The </w:t>
      </w:r>
      <w:r w:rsidR="00DD54F4" w:rsidRPr="00BF4B30">
        <w:rPr>
          <w:rFonts w:ascii="Times New Roman" w:hAnsi="Times New Roman" w:cs="Times New Roman"/>
          <w:color w:val="FF0000"/>
          <w:sz w:val="24"/>
          <w:szCs w:val="24"/>
          <w:lang w:val="en-GB"/>
        </w:rPr>
        <w:t>&lt;div&gt;</w:t>
      </w:r>
      <w:r w:rsidR="00DD54F4">
        <w:rPr>
          <w:rFonts w:ascii="Times New Roman" w:hAnsi="Times New Roman" w:cs="Times New Roman"/>
          <w:sz w:val="24"/>
          <w:szCs w:val="24"/>
          <w:lang w:val="en-GB"/>
        </w:rPr>
        <w:t>'s type is "page" might look like:</w:t>
      </w:r>
    </w:p>
    <w:p w14:paraId="09A5369F" w14:textId="77777777" w:rsidR="00DD54F4" w:rsidRPr="00DD54F4" w:rsidRDefault="00DD54F4" w:rsidP="00E56C8D">
      <w:pPr>
        <w:tabs>
          <w:tab w:val="left" w:pos="1701"/>
        </w:tabs>
        <w:jc w:val="both"/>
        <w:rPr>
          <w:rFonts w:ascii="Times New Roman" w:hAnsi="Times New Roman" w:cs="Times New Roman"/>
          <w:color w:val="808080" w:themeColor="background1" w:themeShade="80"/>
          <w:sz w:val="24"/>
          <w:szCs w:val="24"/>
          <w:lang w:val="en-GB"/>
        </w:rPr>
      </w:pPr>
      <w:r>
        <w:rPr>
          <w:rFonts w:ascii="Times New Roman" w:hAnsi="Times New Roman" w:cs="Times New Roman"/>
          <w:sz w:val="24"/>
          <w:szCs w:val="24"/>
          <w:lang w:val="en-GB"/>
        </w:rPr>
        <w:tab/>
      </w:r>
      <w:r>
        <w:rPr>
          <w:rFonts w:ascii="Times New Roman" w:hAnsi="Times New Roman" w:cs="Times New Roman"/>
          <w:color w:val="808080" w:themeColor="background1" w:themeShade="80"/>
          <w:sz w:val="24"/>
          <w:szCs w:val="24"/>
          <w:lang w:val="en-GB"/>
        </w:rPr>
        <w:t>&lt;</w:t>
      </w:r>
      <w:proofErr w:type="gramStart"/>
      <w:r>
        <w:rPr>
          <w:rFonts w:ascii="Times New Roman" w:hAnsi="Times New Roman" w:cs="Times New Roman"/>
          <w:color w:val="808080" w:themeColor="background1" w:themeShade="80"/>
          <w:sz w:val="24"/>
          <w:szCs w:val="24"/>
          <w:lang w:val="en-GB"/>
        </w:rPr>
        <w:t>div</w:t>
      </w:r>
      <w:proofErr w:type="gramEnd"/>
      <w:r>
        <w:rPr>
          <w:rFonts w:ascii="Times New Roman" w:hAnsi="Times New Roman" w:cs="Times New Roman"/>
          <w:color w:val="808080" w:themeColor="background1" w:themeShade="80"/>
          <w:sz w:val="24"/>
          <w:szCs w:val="24"/>
          <w:lang w:val="en-GB"/>
        </w:rPr>
        <w:t xml:space="preserve"> type="page" rend="recto" n="01r"&gt;...&lt;/div&gt;</w:t>
      </w:r>
    </w:p>
    <w:p w14:paraId="222D1BF3" w14:textId="77777777" w:rsidR="00554FC0" w:rsidRDefault="00554FC0" w:rsidP="00E56C8D">
      <w:pPr>
        <w:tabs>
          <w:tab w:val="left" w:pos="1701"/>
        </w:tabs>
        <w:jc w:val="both"/>
        <w:rPr>
          <w:rFonts w:ascii="Times New Roman" w:hAnsi="Times New Roman" w:cs="Times New Roman"/>
          <w:sz w:val="24"/>
          <w:szCs w:val="24"/>
          <w:lang w:val="en-GB"/>
        </w:rPr>
      </w:pPr>
      <w:r>
        <w:rPr>
          <w:rFonts w:ascii="Times New Roman" w:hAnsi="Times New Roman" w:cs="Times New Roman"/>
          <w:sz w:val="24"/>
          <w:szCs w:val="24"/>
          <w:lang w:val="en-GB"/>
        </w:rPr>
        <w:t>Notes contain one</w:t>
      </w:r>
      <w:r w:rsidR="00841834">
        <w:rPr>
          <w:rFonts w:ascii="Times New Roman" w:hAnsi="Times New Roman" w:cs="Times New Roman"/>
          <w:sz w:val="24"/>
          <w:szCs w:val="24"/>
          <w:lang w:val="en-GB"/>
        </w:rPr>
        <w:t xml:space="preserve"> general</w:t>
      </w:r>
      <w:r>
        <w:rPr>
          <w:rFonts w:ascii="Times New Roman" w:hAnsi="Times New Roman" w:cs="Times New Roman"/>
          <w:sz w:val="24"/>
          <w:szCs w:val="24"/>
          <w:lang w:val="en-GB"/>
        </w:rPr>
        <w:t xml:space="preserve"> </w:t>
      </w:r>
      <w:r w:rsidRPr="00554FC0">
        <w:rPr>
          <w:rFonts w:ascii="Times New Roman" w:hAnsi="Times New Roman" w:cs="Times New Roman"/>
          <w:color w:val="FF0000"/>
          <w:sz w:val="24"/>
          <w:szCs w:val="24"/>
          <w:lang w:val="en-GB"/>
        </w:rPr>
        <w:t>&lt;div&gt;</w:t>
      </w:r>
      <w:r w:rsidR="00841834">
        <w:rPr>
          <w:rFonts w:ascii="Times New Roman" w:hAnsi="Times New Roman" w:cs="Times New Roman"/>
          <w:sz w:val="24"/>
          <w:szCs w:val="24"/>
          <w:lang w:val="en-GB"/>
        </w:rPr>
        <w:t xml:space="preserve"> for each page. This page-</w:t>
      </w:r>
      <w:r w:rsidR="00841834" w:rsidRPr="00841834">
        <w:rPr>
          <w:rFonts w:ascii="Times New Roman" w:hAnsi="Times New Roman" w:cs="Times New Roman"/>
          <w:color w:val="FF0000"/>
          <w:sz w:val="24"/>
          <w:szCs w:val="24"/>
          <w:lang w:val="en-GB"/>
        </w:rPr>
        <w:t>&lt;div&gt;</w:t>
      </w:r>
      <w:r w:rsidRPr="00841834">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can </w:t>
      </w:r>
      <w:r w:rsidR="00841834">
        <w:rPr>
          <w:rFonts w:ascii="Times New Roman" w:hAnsi="Times New Roman" w:cs="Times New Roman"/>
          <w:sz w:val="24"/>
          <w:szCs w:val="24"/>
          <w:lang w:val="en-GB"/>
        </w:rPr>
        <w:t xml:space="preserve">in its turn </w:t>
      </w:r>
      <w:r>
        <w:rPr>
          <w:rFonts w:ascii="Times New Roman" w:hAnsi="Times New Roman" w:cs="Times New Roman"/>
          <w:sz w:val="24"/>
          <w:szCs w:val="24"/>
          <w:lang w:val="en-GB"/>
        </w:rPr>
        <w:t xml:space="preserve">contain a varying quantity of </w:t>
      </w:r>
      <w:r w:rsidRPr="00554FC0">
        <w:rPr>
          <w:rFonts w:ascii="Times New Roman" w:hAnsi="Times New Roman" w:cs="Times New Roman"/>
          <w:color w:val="FF0000"/>
          <w:sz w:val="24"/>
          <w:szCs w:val="24"/>
          <w:lang w:val="en-GB"/>
        </w:rPr>
        <w:t>&lt;div&gt;</w:t>
      </w:r>
      <w:r>
        <w:rPr>
          <w:rFonts w:ascii="Times New Roman" w:hAnsi="Times New Roman" w:cs="Times New Roman"/>
          <w:sz w:val="24"/>
          <w:szCs w:val="24"/>
          <w:lang w:val="en-GB"/>
        </w:rPr>
        <w:t xml:space="preserve"> tags according to the number of separate not</w:t>
      </w:r>
      <w:r w:rsidR="0065349B">
        <w:rPr>
          <w:rFonts w:ascii="Times New Roman" w:hAnsi="Times New Roman" w:cs="Times New Roman"/>
          <w:sz w:val="24"/>
          <w:szCs w:val="24"/>
          <w:lang w:val="en-GB"/>
        </w:rPr>
        <w:t>es on the page. Brulez often wri</w:t>
      </w:r>
      <w:r>
        <w:rPr>
          <w:rFonts w:ascii="Times New Roman" w:hAnsi="Times New Roman" w:cs="Times New Roman"/>
          <w:sz w:val="24"/>
          <w:szCs w:val="24"/>
          <w:lang w:val="en-GB"/>
        </w:rPr>
        <w:t>te</w:t>
      </w:r>
      <w:r w:rsidR="0065349B">
        <w:rPr>
          <w:rFonts w:ascii="Times New Roman" w:hAnsi="Times New Roman" w:cs="Times New Roman"/>
          <w:sz w:val="24"/>
          <w:szCs w:val="24"/>
          <w:lang w:val="en-GB"/>
        </w:rPr>
        <w:t>s</w:t>
      </w:r>
      <w:r>
        <w:rPr>
          <w:rFonts w:ascii="Times New Roman" w:hAnsi="Times New Roman" w:cs="Times New Roman"/>
          <w:sz w:val="24"/>
          <w:szCs w:val="24"/>
          <w:lang w:val="en-GB"/>
        </w:rPr>
        <w:t xml:space="preserve"> different notes/loose jottings on one page dividing them by a horizontal line. By inserting a </w:t>
      </w:r>
      <w:r w:rsidRPr="00554FC0">
        <w:rPr>
          <w:rFonts w:ascii="Times New Roman" w:hAnsi="Times New Roman" w:cs="Times New Roman"/>
          <w:color w:val="FF0000"/>
          <w:sz w:val="24"/>
          <w:szCs w:val="24"/>
          <w:lang w:val="en-GB"/>
        </w:rPr>
        <w:t>&lt;div&gt;</w:t>
      </w:r>
      <w:r>
        <w:rPr>
          <w:rFonts w:ascii="Times New Roman" w:hAnsi="Times New Roman" w:cs="Times New Roman"/>
          <w:sz w:val="24"/>
          <w:szCs w:val="24"/>
          <w:lang w:val="en-GB"/>
        </w:rPr>
        <w:t xml:space="preserve"> for each note, we can </w:t>
      </w:r>
      <w:r w:rsidR="00841834">
        <w:rPr>
          <w:rFonts w:ascii="Times New Roman" w:hAnsi="Times New Roman" w:cs="Times New Roman"/>
          <w:sz w:val="24"/>
          <w:szCs w:val="24"/>
          <w:lang w:val="en-GB"/>
        </w:rPr>
        <w:t>separate these l</w:t>
      </w:r>
      <w:r w:rsidR="0065349B">
        <w:rPr>
          <w:rFonts w:ascii="Times New Roman" w:hAnsi="Times New Roman" w:cs="Times New Roman"/>
          <w:sz w:val="24"/>
          <w:szCs w:val="24"/>
          <w:lang w:val="en-GB"/>
        </w:rPr>
        <w:t xml:space="preserve">oose jottings from one another. These </w:t>
      </w:r>
      <w:r w:rsidR="0065349B" w:rsidRPr="0065349B">
        <w:rPr>
          <w:rFonts w:ascii="Times New Roman" w:hAnsi="Times New Roman" w:cs="Times New Roman"/>
          <w:color w:val="FF0000"/>
          <w:sz w:val="24"/>
          <w:szCs w:val="24"/>
          <w:lang w:val="en-GB"/>
        </w:rPr>
        <w:t>&lt;div&gt;</w:t>
      </w:r>
      <w:r w:rsidR="0065349B">
        <w:rPr>
          <w:rFonts w:ascii="Times New Roman" w:hAnsi="Times New Roman" w:cs="Times New Roman"/>
          <w:sz w:val="24"/>
          <w:szCs w:val="24"/>
          <w:lang w:val="en-GB"/>
        </w:rPr>
        <w:t xml:space="preserve"> tags are accompanied by a @</w:t>
      </w:r>
      <w:r w:rsidR="0065349B" w:rsidRPr="0065349B">
        <w:rPr>
          <w:rFonts w:ascii="Times New Roman" w:hAnsi="Times New Roman" w:cs="Times New Roman"/>
          <w:i/>
          <w:sz w:val="24"/>
          <w:szCs w:val="24"/>
          <w:lang w:val="en-GB"/>
        </w:rPr>
        <w:t>type</w:t>
      </w:r>
      <w:r w:rsidR="00C55026">
        <w:rPr>
          <w:rFonts w:ascii="Times New Roman" w:hAnsi="Times New Roman" w:cs="Times New Roman"/>
          <w:sz w:val="24"/>
          <w:szCs w:val="24"/>
          <w:lang w:val="en-GB"/>
        </w:rPr>
        <w:t xml:space="preserve"> with the value "note" and</w:t>
      </w:r>
      <w:r w:rsidR="0065349B">
        <w:rPr>
          <w:rFonts w:ascii="Times New Roman" w:hAnsi="Times New Roman" w:cs="Times New Roman"/>
          <w:sz w:val="24"/>
          <w:szCs w:val="24"/>
          <w:lang w:val="en-GB"/>
        </w:rPr>
        <w:t xml:space="preserve"> an @</w:t>
      </w:r>
      <w:r w:rsidR="0065349B" w:rsidRPr="0065349B">
        <w:rPr>
          <w:rFonts w:ascii="Times New Roman" w:hAnsi="Times New Roman" w:cs="Times New Roman"/>
          <w:i/>
          <w:sz w:val="24"/>
          <w:szCs w:val="24"/>
          <w:lang w:val="en-GB"/>
        </w:rPr>
        <w:t>n</w:t>
      </w:r>
      <w:r w:rsidR="0065349B">
        <w:rPr>
          <w:rFonts w:ascii="Times New Roman" w:hAnsi="Times New Roman" w:cs="Times New Roman"/>
          <w:sz w:val="24"/>
          <w:szCs w:val="24"/>
          <w:lang w:val="en-GB"/>
        </w:rPr>
        <w:t xml:space="preserve"> with the number of the note (</w:t>
      </w:r>
      <w:proofErr w:type="spellStart"/>
      <w:r w:rsidR="0065349B">
        <w:rPr>
          <w:rFonts w:ascii="Times New Roman" w:hAnsi="Times New Roman" w:cs="Times New Roman"/>
          <w:sz w:val="24"/>
          <w:szCs w:val="24"/>
          <w:lang w:val="en-GB"/>
        </w:rPr>
        <w:t>eg</w:t>
      </w:r>
      <w:proofErr w:type="spellEnd"/>
      <w:proofErr w:type="gramStart"/>
      <w:r w:rsidR="0065349B">
        <w:rPr>
          <w:rFonts w:ascii="Times New Roman" w:hAnsi="Times New Roman" w:cs="Times New Roman"/>
          <w:sz w:val="24"/>
          <w:szCs w:val="24"/>
          <w:lang w:val="en-GB"/>
        </w:rPr>
        <w:t>.:</w:t>
      </w:r>
      <w:proofErr w:type="gramEnd"/>
      <w:r w:rsidR="0065349B">
        <w:rPr>
          <w:rFonts w:ascii="Times New Roman" w:hAnsi="Times New Roman" w:cs="Times New Roman"/>
          <w:sz w:val="24"/>
          <w:szCs w:val="24"/>
          <w:lang w:val="en-GB"/>
        </w:rPr>
        <w:t xml:space="preserve"> </w:t>
      </w:r>
      <w:r w:rsidR="00C55026">
        <w:rPr>
          <w:rFonts w:ascii="Times New Roman" w:hAnsi="Times New Roman" w:cs="Times New Roman"/>
          <w:sz w:val="24"/>
          <w:szCs w:val="24"/>
          <w:lang w:val="en-GB"/>
        </w:rPr>
        <w:t>"</w:t>
      </w:r>
      <w:r w:rsidR="0065349B">
        <w:rPr>
          <w:rFonts w:ascii="Times New Roman" w:hAnsi="Times New Roman" w:cs="Times New Roman"/>
          <w:sz w:val="24"/>
          <w:szCs w:val="24"/>
          <w:lang w:val="en-GB"/>
        </w:rPr>
        <w:t>#01</w:t>
      </w:r>
      <w:r w:rsidR="00C55026">
        <w:rPr>
          <w:rFonts w:ascii="Times New Roman" w:hAnsi="Times New Roman" w:cs="Times New Roman"/>
          <w:sz w:val="24"/>
          <w:szCs w:val="24"/>
          <w:lang w:val="en-GB"/>
        </w:rPr>
        <w:t>")</w:t>
      </w:r>
      <w:r w:rsidR="0065349B">
        <w:rPr>
          <w:rFonts w:ascii="Times New Roman" w:hAnsi="Times New Roman" w:cs="Times New Roman"/>
          <w:sz w:val="24"/>
          <w:szCs w:val="24"/>
          <w:lang w:val="en-GB"/>
        </w:rPr>
        <w:t xml:space="preserve">. </w:t>
      </w:r>
      <w:r w:rsidR="00DD54F4">
        <w:rPr>
          <w:rFonts w:ascii="Times New Roman" w:hAnsi="Times New Roman" w:cs="Times New Roman"/>
          <w:sz w:val="24"/>
          <w:szCs w:val="24"/>
          <w:lang w:val="en-GB"/>
        </w:rPr>
        <w:t xml:space="preserve">The </w:t>
      </w:r>
      <w:r w:rsidR="00DD54F4" w:rsidRPr="00BF4B30">
        <w:rPr>
          <w:rFonts w:ascii="Times New Roman" w:hAnsi="Times New Roman" w:cs="Times New Roman"/>
          <w:color w:val="FF0000"/>
          <w:sz w:val="24"/>
          <w:szCs w:val="24"/>
          <w:lang w:val="en-GB"/>
        </w:rPr>
        <w:t>&lt;div&gt;</w:t>
      </w:r>
      <w:r w:rsidR="00DD54F4">
        <w:rPr>
          <w:rFonts w:ascii="Times New Roman" w:hAnsi="Times New Roman" w:cs="Times New Roman"/>
          <w:sz w:val="24"/>
          <w:szCs w:val="24"/>
          <w:lang w:val="en-GB"/>
        </w:rPr>
        <w:t>'s type is "note" might look like:</w:t>
      </w:r>
    </w:p>
    <w:p w14:paraId="3795F6DF" w14:textId="77777777" w:rsidR="00DD54F4" w:rsidRDefault="00DD54F4" w:rsidP="00E56C8D">
      <w:pPr>
        <w:tabs>
          <w:tab w:val="left" w:pos="1701"/>
        </w:tabs>
        <w:jc w:val="both"/>
        <w:rPr>
          <w:rFonts w:ascii="Times New Roman" w:hAnsi="Times New Roman" w:cs="Times New Roman"/>
          <w:color w:val="808080" w:themeColor="background1" w:themeShade="80"/>
          <w:sz w:val="24"/>
          <w:szCs w:val="24"/>
          <w:lang w:val="en-GB"/>
        </w:rPr>
      </w:pPr>
      <w:r>
        <w:rPr>
          <w:rFonts w:ascii="Times New Roman" w:hAnsi="Times New Roman" w:cs="Times New Roman"/>
          <w:sz w:val="24"/>
          <w:szCs w:val="24"/>
          <w:lang w:val="en-GB"/>
        </w:rPr>
        <w:tab/>
      </w:r>
      <w:r>
        <w:rPr>
          <w:rFonts w:ascii="Times New Roman" w:hAnsi="Times New Roman" w:cs="Times New Roman"/>
          <w:color w:val="808080" w:themeColor="background1" w:themeShade="80"/>
          <w:sz w:val="24"/>
          <w:szCs w:val="24"/>
          <w:lang w:val="en-GB"/>
        </w:rPr>
        <w:t>&lt;</w:t>
      </w:r>
      <w:proofErr w:type="gramStart"/>
      <w:r>
        <w:rPr>
          <w:rFonts w:ascii="Times New Roman" w:hAnsi="Times New Roman" w:cs="Times New Roman"/>
          <w:color w:val="808080" w:themeColor="background1" w:themeShade="80"/>
          <w:sz w:val="24"/>
          <w:szCs w:val="24"/>
          <w:lang w:val="en-GB"/>
        </w:rPr>
        <w:t>div</w:t>
      </w:r>
      <w:proofErr w:type="gramEnd"/>
      <w:r>
        <w:rPr>
          <w:rFonts w:ascii="Times New Roman" w:hAnsi="Times New Roman" w:cs="Times New Roman"/>
          <w:color w:val="808080" w:themeColor="background1" w:themeShade="80"/>
          <w:sz w:val="24"/>
          <w:szCs w:val="24"/>
          <w:lang w:val="en-GB"/>
        </w:rPr>
        <w:t xml:space="preserve"> type="page" rend="recto" n="01r"&gt;</w:t>
      </w:r>
    </w:p>
    <w:p w14:paraId="0F2C8854" w14:textId="77777777" w:rsidR="00DD54F4" w:rsidRDefault="00DD54F4" w:rsidP="00E56C8D">
      <w:pPr>
        <w:tabs>
          <w:tab w:val="left" w:pos="1701"/>
        </w:tabs>
        <w:jc w:val="both"/>
        <w:rPr>
          <w:rFonts w:ascii="Times New Roman" w:hAnsi="Times New Roman" w:cs="Times New Roman"/>
          <w:color w:val="808080" w:themeColor="background1" w:themeShade="80"/>
          <w:sz w:val="24"/>
          <w:szCs w:val="24"/>
          <w:lang w:val="en-GB"/>
        </w:rPr>
      </w:pPr>
      <w:r>
        <w:rPr>
          <w:rFonts w:ascii="Times New Roman" w:hAnsi="Times New Roman" w:cs="Times New Roman"/>
          <w:color w:val="808080" w:themeColor="background1" w:themeShade="80"/>
          <w:sz w:val="24"/>
          <w:szCs w:val="24"/>
          <w:lang w:val="en-GB"/>
        </w:rPr>
        <w:tab/>
      </w:r>
      <w:r>
        <w:rPr>
          <w:rFonts w:ascii="Times New Roman" w:hAnsi="Times New Roman" w:cs="Times New Roman"/>
          <w:color w:val="808080" w:themeColor="background1" w:themeShade="80"/>
          <w:sz w:val="24"/>
          <w:szCs w:val="24"/>
          <w:lang w:val="en-GB"/>
        </w:rPr>
        <w:tab/>
        <w:t>&lt;</w:t>
      </w:r>
      <w:proofErr w:type="gramStart"/>
      <w:r>
        <w:rPr>
          <w:rFonts w:ascii="Times New Roman" w:hAnsi="Times New Roman" w:cs="Times New Roman"/>
          <w:color w:val="808080" w:themeColor="background1" w:themeShade="80"/>
          <w:sz w:val="24"/>
          <w:szCs w:val="24"/>
          <w:lang w:val="en-GB"/>
        </w:rPr>
        <w:t>div</w:t>
      </w:r>
      <w:proofErr w:type="gramEnd"/>
      <w:r>
        <w:rPr>
          <w:rFonts w:ascii="Times New Roman" w:hAnsi="Times New Roman" w:cs="Times New Roman"/>
          <w:color w:val="808080" w:themeColor="background1" w:themeShade="80"/>
          <w:sz w:val="24"/>
          <w:szCs w:val="24"/>
          <w:lang w:val="en-GB"/>
        </w:rPr>
        <w:t xml:space="preserve"> type="note"</w:t>
      </w:r>
      <w:r w:rsidR="00027FBB">
        <w:rPr>
          <w:rFonts w:ascii="Times New Roman" w:hAnsi="Times New Roman" w:cs="Times New Roman"/>
          <w:color w:val="808080" w:themeColor="background1" w:themeShade="80"/>
          <w:sz w:val="24"/>
          <w:szCs w:val="24"/>
          <w:lang w:val="en-GB"/>
        </w:rPr>
        <w:t xml:space="preserve"> </w:t>
      </w:r>
      <w:r>
        <w:rPr>
          <w:rFonts w:ascii="Times New Roman" w:hAnsi="Times New Roman" w:cs="Times New Roman"/>
          <w:color w:val="808080" w:themeColor="background1" w:themeShade="80"/>
          <w:sz w:val="24"/>
          <w:szCs w:val="24"/>
          <w:lang w:val="en-GB"/>
        </w:rPr>
        <w:t>n="01"&gt;...&lt;/div&gt;</w:t>
      </w:r>
    </w:p>
    <w:p w14:paraId="3A76C4A6" w14:textId="77777777" w:rsidR="00DD54F4" w:rsidRDefault="00DD54F4" w:rsidP="00E56C8D">
      <w:pPr>
        <w:tabs>
          <w:tab w:val="left" w:pos="1701"/>
        </w:tabs>
        <w:jc w:val="both"/>
        <w:rPr>
          <w:rFonts w:ascii="Times New Roman" w:hAnsi="Times New Roman" w:cs="Times New Roman"/>
          <w:color w:val="808080" w:themeColor="background1" w:themeShade="80"/>
          <w:sz w:val="24"/>
          <w:szCs w:val="24"/>
          <w:lang w:val="en-GB"/>
        </w:rPr>
      </w:pPr>
      <w:r>
        <w:rPr>
          <w:rFonts w:ascii="Times New Roman" w:hAnsi="Times New Roman" w:cs="Times New Roman"/>
          <w:color w:val="808080" w:themeColor="background1" w:themeShade="80"/>
          <w:sz w:val="24"/>
          <w:szCs w:val="24"/>
          <w:lang w:val="en-GB"/>
        </w:rPr>
        <w:tab/>
        <w:t>&lt;/div&gt;</w:t>
      </w:r>
    </w:p>
    <w:p w14:paraId="7962EEBD" w14:textId="77777777" w:rsidR="005809E2" w:rsidRDefault="005809E2" w:rsidP="00E56C8D">
      <w:pPr>
        <w:tabs>
          <w:tab w:val="left" w:pos="1701"/>
        </w:tabs>
        <w:jc w:val="both"/>
        <w:rPr>
          <w:rFonts w:ascii="Times New Roman" w:hAnsi="Times New Roman" w:cs="Times New Roman"/>
          <w:sz w:val="24"/>
          <w:szCs w:val="24"/>
          <w:lang w:val="en-GB"/>
        </w:rPr>
      </w:pPr>
      <w:r>
        <w:rPr>
          <w:rFonts w:ascii="Times New Roman" w:hAnsi="Times New Roman" w:cs="Times New Roman"/>
          <w:sz w:val="24"/>
          <w:szCs w:val="24"/>
          <w:lang w:val="en-GB"/>
        </w:rPr>
        <w:t>Brulez sometimes pasted a note on a manuscript page. By doing so, the note became a part of the running manuscript text. These specific instances are transcribed with a @</w:t>
      </w:r>
      <w:r w:rsidRPr="005809E2">
        <w:rPr>
          <w:rFonts w:ascii="Times New Roman" w:hAnsi="Times New Roman" w:cs="Times New Roman"/>
          <w:i/>
          <w:sz w:val="24"/>
          <w:szCs w:val="24"/>
          <w:lang w:val="en-GB"/>
        </w:rPr>
        <w:t>type</w:t>
      </w:r>
      <w:r>
        <w:rPr>
          <w:rFonts w:ascii="Times New Roman" w:hAnsi="Times New Roman" w:cs="Times New Roman"/>
          <w:sz w:val="24"/>
          <w:szCs w:val="24"/>
          <w:lang w:val="en-GB"/>
        </w:rPr>
        <w:t xml:space="preserve"> is "patch":</w:t>
      </w:r>
    </w:p>
    <w:p w14:paraId="636DD214" w14:textId="77777777" w:rsidR="005809E2" w:rsidRDefault="005809E2" w:rsidP="00E56C8D">
      <w:pPr>
        <w:tabs>
          <w:tab w:val="left" w:pos="1701"/>
        </w:tabs>
        <w:jc w:val="both"/>
        <w:rPr>
          <w:rFonts w:ascii="Times New Roman" w:hAnsi="Times New Roman" w:cs="Times New Roman"/>
          <w:color w:val="7F7F7F" w:themeColor="text1" w:themeTint="80"/>
          <w:sz w:val="24"/>
          <w:szCs w:val="24"/>
          <w:lang w:val="en-GB"/>
        </w:rPr>
      </w:pPr>
      <w:r>
        <w:rPr>
          <w:rFonts w:ascii="Times New Roman" w:hAnsi="Times New Roman" w:cs="Times New Roman"/>
          <w:sz w:val="24"/>
          <w:szCs w:val="24"/>
          <w:lang w:val="en-GB"/>
        </w:rPr>
        <w:tab/>
      </w:r>
      <w:r>
        <w:rPr>
          <w:rFonts w:ascii="Times New Roman" w:hAnsi="Times New Roman" w:cs="Times New Roman"/>
          <w:color w:val="7F7F7F" w:themeColor="text1" w:themeTint="80"/>
          <w:sz w:val="24"/>
          <w:szCs w:val="24"/>
          <w:lang w:val="en-GB"/>
        </w:rPr>
        <w:t>&lt;</w:t>
      </w:r>
      <w:proofErr w:type="gramStart"/>
      <w:r>
        <w:rPr>
          <w:rFonts w:ascii="Times New Roman" w:hAnsi="Times New Roman" w:cs="Times New Roman"/>
          <w:color w:val="7F7F7F" w:themeColor="text1" w:themeTint="80"/>
          <w:sz w:val="24"/>
          <w:szCs w:val="24"/>
          <w:lang w:val="en-GB"/>
        </w:rPr>
        <w:t>div</w:t>
      </w:r>
      <w:proofErr w:type="gramEnd"/>
      <w:r>
        <w:rPr>
          <w:rFonts w:ascii="Times New Roman" w:hAnsi="Times New Roman" w:cs="Times New Roman"/>
          <w:color w:val="7F7F7F" w:themeColor="text1" w:themeTint="80"/>
          <w:sz w:val="24"/>
          <w:szCs w:val="24"/>
          <w:lang w:val="en-GB"/>
        </w:rPr>
        <w:t xml:space="preserve"> type="page"&gt;</w:t>
      </w:r>
    </w:p>
    <w:p w14:paraId="07212834" w14:textId="77777777" w:rsidR="005809E2" w:rsidRDefault="005809E2" w:rsidP="00E56C8D">
      <w:pPr>
        <w:tabs>
          <w:tab w:val="left" w:pos="1701"/>
        </w:tabs>
        <w:jc w:val="both"/>
        <w:rPr>
          <w:rFonts w:ascii="Times New Roman" w:hAnsi="Times New Roman" w:cs="Times New Roman"/>
          <w:color w:val="7F7F7F" w:themeColor="text1" w:themeTint="80"/>
          <w:sz w:val="24"/>
          <w:szCs w:val="24"/>
          <w:lang w:val="en-GB"/>
        </w:rPr>
      </w:pPr>
      <w:r>
        <w:rPr>
          <w:rFonts w:ascii="Times New Roman" w:hAnsi="Times New Roman" w:cs="Times New Roman"/>
          <w:color w:val="7F7F7F" w:themeColor="text1" w:themeTint="80"/>
          <w:sz w:val="24"/>
          <w:szCs w:val="24"/>
          <w:lang w:val="en-GB"/>
        </w:rPr>
        <w:tab/>
      </w:r>
      <w:r>
        <w:rPr>
          <w:rFonts w:ascii="Times New Roman" w:hAnsi="Times New Roman" w:cs="Times New Roman"/>
          <w:color w:val="7F7F7F" w:themeColor="text1" w:themeTint="80"/>
          <w:sz w:val="24"/>
          <w:szCs w:val="24"/>
          <w:lang w:val="en-GB"/>
        </w:rPr>
        <w:tab/>
        <w:t>&lt;</w:t>
      </w:r>
      <w:proofErr w:type="gramStart"/>
      <w:r>
        <w:rPr>
          <w:rFonts w:ascii="Times New Roman" w:hAnsi="Times New Roman" w:cs="Times New Roman"/>
          <w:color w:val="7F7F7F" w:themeColor="text1" w:themeTint="80"/>
          <w:sz w:val="24"/>
          <w:szCs w:val="24"/>
          <w:lang w:val="en-GB"/>
        </w:rPr>
        <w:t>div</w:t>
      </w:r>
      <w:proofErr w:type="gramEnd"/>
      <w:r>
        <w:rPr>
          <w:rFonts w:ascii="Times New Roman" w:hAnsi="Times New Roman" w:cs="Times New Roman"/>
          <w:color w:val="7F7F7F" w:themeColor="text1" w:themeTint="80"/>
          <w:sz w:val="24"/>
          <w:szCs w:val="24"/>
          <w:lang w:val="en-GB"/>
        </w:rPr>
        <w:t xml:space="preserve"> type="patch"&gt;[text]&lt;/div&gt;</w:t>
      </w:r>
    </w:p>
    <w:p w14:paraId="1E100BB0" w14:textId="77777777" w:rsidR="005809E2" w:rsidRPr="005809E2" w:rsidRDefault="005809E2" w:rsidP="00E56C8D">
      <w:pPr>
        <w:tabs>
          <w:tab w:val="left" w:pos="1701"/>
        </w:tabs>
        <w:jc w:val="both"/>
        <w:rPr>
          <w:rFonts w:ascii="Times New Roman" w:hAnsi="Times New Roman" w:cs="Times New Roman"/>
          <w:color w:val="7F7F7F" w:themeColor="text1" w:themeTint="80"/>
          <w:sz w:val="24"/>
          <w:szCs w:val="24"/>
          <w:lang w:val="en-GB"/>
        </w:rPr>
      </w:pPr>
      <w:r>
        <w:rPr>
          <w:rFonts w:ascii="Times New Roman" w:hAnsi="Times New Roman" w:cs="Times New Roman"/>
          <w:color w:val="7F7F7F" w:themeColor="text1" w:themeTint="80"/>
          <w:sz w:val="24"/>
          <w:szCs w:val="24"/>
          <w:lang w:val="en-GB"/>
        </w:rPr>
        <w:tab/>
        <w:t>&lt;/div&gt;</w:t>
      </w:r>
      <w:r>
        <w:rPr>
          <w:rFonts w:ascii="Times New Roman" w:hAnsi="Times New Roman" w:cs="Times New Roman"/>
          <w:sz w:val="24"/>
          <w:szCs w:val="24"/>
          <w:lang w:val="en-GB"/>
        </w:rPr>
        <w:t xml:space="preserve">  </w:t>
      </w:r>
    </w:p>
    <w:p w14:paraId="689D2CA3" w14:textId="77777777" w:rsidR="00881BBE" w:rsidRDefault="00881BBE" w:rsidP="00881BBE">
      <w:pPr>
        <w:pStyle w:val="Subtitel"/>
        <w:rPr>
          <w:lang w:val="en-GB"/>
        </w:rPr>
      </w:pPr>
      <w:r>
        <w:rPr>
          <w:lang w:val="en-GB"/>
        </w:rPr>
        <w:t>Attributes</w:t>
      </w:r>
    </w:p>
    <w:p w14:paraId="70C650EA" w14:textId="77777777" w:rsidR="00C55026" w:rsidRDefault="00881BBE" w:rsidP="00C55026">
      <w:pPr>
        <w:pStyle w:val="Normaalweb"/>
        <w:tabs>
          <w:tab w:val="left" w:pos="1418"/>
        </w:tabs>
        <w:spacing w:before="0" w:beforeAutospacing="0" w:after="0" w:afterAutospacing="0" w:line="276" w:lineRule="auto"/>
        <w:jc w:val="both"/>
        <w:rPr>
          <w:lang w:val="en-GB"/>
        </w:rPr>
      </w:pPr>
      <w:r w:rsidRPr="00F93C62">
        <w:rPr>
          <w:lang w:val="en-GB"/>
        </w:rPr>
        <w:t>@</w:t>
      </w:r>
      <w:proofErr w:type="gramStart"/>
      <w:r w:rsidR="00841834">
        <w:rPr>
          <w:i/>
          <w:lang w:val="en-GB"/>
        </w:rPr>
        <w:t>type</w:t>
      </w:r>
      <w:proofErr w:type="gramEnd"/>
      <w:r w:rsidR="00841834">
        <w:rPr>
          <w:i/>
          <w:lang w:val="en-GB"/>
        </w:rPr>
        <w:tab/>
      </w:r>
      <w:r w:rsidR="00C55026">
        <w:rPr>
          <w:lang w:val="en-GB"/>
        </w:rPr>
        <w:t>It</w:t>
      </w:r>
      <w:r w:rsidR="0065349B" w:rsidRPr="0065349B">
        <w:rPr>
          <w:lang w:val="en-GB"/>
        </w:rPr>
        <w:t xml:space="preserve"> explains what kind of division the tag represents. </w:t>
      </w:r>
      <w:r w:rsidR="0065349B" w:rsidRPr="00C55026">
        <w:rPr>
          <w:lang w:val="en-GB"/>
        </w:rPr>
        <w:t xml:space="preserve">Possible attribute values </w:t>
      </w:r>
      <w:r w:rsidR="00C55026">
        <w:rPr>
          <w:lang w:val="en-GB"/>
        </w:rPr>
        <w:t xml:space="preserve">for </w:t>
      </w:r>
      <w:r w:rsidR="00C55026">
        <w:rPr>
          <w:lang w:val="en-GB"/>
        </w:rPr>
        <w:tab/>
        <w:t xml:space="preserve">the Digital Brulez </w:t>
      </w:r>
      <w:r w:rsidR="0065349B" w:rsidRPr="00C55026">
        <w:rPr>
          <w:lang w:val="en-GB"/>
        </w:rPr>
        <w:t>are:</w:t>
      </w:r>
      <w:r w:rsidR="00CF0B9C">
        <w:rPr>
          <w:lang w:val="en-GB"/>
        </w:rPr>
        <w:t xml:space="preserve"> type="page", type="note" and type="patch". </w:t>
      </w:r>
    </w:p>
    <w:p w14:paraId="031B09D6" w14:textId="77777777" w:rsidR="00C55026" w:rsidRPr="00CF0B9C" w:rsidRDefault="00C55026" w:rsidP="00C55026">
      <w:pPr>
        <w:pStyle w:val="Normaalweb"/>
        <w:spacing w:line="276" w:lineRule="auto"/>
        <w:rPr>
          <w:color w:val="00B050"/>
          <w:lang w:val="en-GB"/>
        </w:rPr>
      </w:pPr>
      <w:r>
        <w:rPr>
          <w:lang w:val="en-GB"/>
        </w:rPr>
        <w:t>@</w:t>
      </w:r>
      <w:proofErr w:type="gramStart"/>
      <w:r w:rsidRPr="00C55026">
        <w:rPr>
          <w:i/>
          <w:lang w:val="en-GB"/>
        </w:rPr>
        <w:t>rend</w:t>
      </w:r>
      <w:proofErr w:type="gramEnd"/>
      <w:r>
        <w:rPr>
          <w:lang w:val="en-GB"/>
        </w:rPr>
        <w:tab/>
      </w:r>
      <w:r>
        <w:rPr>
          <w:lang w:val="en-GB"/>
        </w:rPr>
        <w:tab/>
      </w:r>
      <w:r w:rsidRPr="00C55026">
        <w:rPr>
          <w:lang w:val="en-GB"/>
        </w:rPr>
        <w:t xml:space="preserve">If the </w:t>
      </w:r>
      <w:r w:rsidRPr="00C55026">
        <w:rPr>
          <w:color w:val="FF0000"/>
          <w:lang w:val="en-GB"/>
        </w:rPr>
        <w:t>&lt;div&gt;</w:t>
      </w:r>
      <w:r w:rsidRPr="00C55026">
        <w:rPr>
          <w:lang w:val="en-GB"/>
        </w:rPr>
        <w:t>'s @</w:t>
      </w:r>
      <w:r w:rsidRPr="00C55026">
        <w:rPr>
          <w:i/>
          <w:color w:val="000000" w:themeColor="text1"/>
          <w:lang w:val="en-GB"/>
        </w:rPr>
        <w:t>type</w:t>
      </w:r>
      <w:r w:rsidRPr="00C55026">
        <w:rPr>
          <w:lang w:val="en-GB"/>
        </w:rPr>
        <w:t xml:space="preserve"> is "page", the @</w:t>
      </w:r>
      <w:r w:rsidRPr="00C55026">
        <w:rPr>
          <w:i/>
          <w:lang w:val="en-GB"/>
        </w:rPr>
        <w:t>rend</w:t>
      </w:r>
      <w:r w:rsidRPr="00C55026">
        <w:rPr>
          <w:lang w:val="en-GB"/>
        </w:rPr>
        <w:t xml:space="preserve"> attribute indicates whether the page </w:t>
      </w:r>
      <w:r>
        <w:rPr>
          <w:lang w:val="en-GB"/>
        </w:rPr>
        <w:tab/>
      </w:r>
      <w:r>
        <w:rPr>
          <w:lang w:val="en-GB"/>
        </w:rPr>
        <w:tab/>
      </w:r>
      <w:r w:rsidRPr="00C55026">
        <w:rPr>
          <w:lang w:val="en-GB"/>
        </w:rPr>
        <w:t>is recto (rend="recto") or verso (rend="verso"). </w:t>
      </w:r>
      <w:ins w:id="5" w:author="Elli Bleeker" w:date="2016-08-01T18:20:00Z">
        <w:r w:rsidR="00DA31CD">
          <w:rPr>
            <w:lang w:val="en-GB"/>
          </w:rPr>
          <w:t>Typically we only use this for the manuscript</w:t>
        </w:r>
      </w:ins>
      <w:ins w:id="6" w:author="Elli Bleeker" w:date="2016-08-01T18:21:00Z">
        <w:r w:rsidR="00DA31CD">
          <w:rPr>
            <w:lang w:val="en-GB"/>
          </w:rPr>
          <w:t>, not with patches or notes</w:t>
        </w:r>
      </w:ins>
      <w:ins w:id="7" w:author="Elli Bleeker" w:date="2016-08-01T18:20:00Z">
        <w:r w:rsidR="00DA31CD">
          <w:rPr>
            <w:lang w:val="en-GB"/>
          </w:rPr>
          <w:t>.</w:t>
        </w:r>
      </w:ins>
      <w:del w:id="8" w:author="Elli Bleeker" w:date="2016-08-01T18:20:00Z">
        <w:r w:rsidR="00CF0B9C" w:rsidRPr="00CF0B9C" w:rsidDel="00DA31CD">
          <w:rPr>
            <w:color w:val="00B050"/>
            <w:highlight w:val="yellow"/>
          </w:rPr>
          <w:delText xml:space="preserve">[Is het nodig om deze ook toe </w:delText>
        </w:r>
        <w:r w:rsidR="00CF0B9C" w:rsidRPr="00CF0B9C" w:rsidDel="00DA31CD">
          <w:rPr>
            <w:color w:val="00B050"/>
          </w:rPr>
          <w:tab/>
        </w:r>
        <w:r w:rsidR="00CF0B9C" w:rsidRPr="00CF0B9C" w:rsidDel="00DA31CD">
          <w:rPr>
            <w:color w:val="00B050"/>
          </w:rPr>
          <w:tab/>
        </w:r>
        <w:r w:rsidR="00CF0B9C" w:rsidRPr="00CF0B9C" w:rsidDel="00DA31CD">
          <w:rPr>
            <w:color w:val="00B050"/>
            <w:highlight w:val="yellow"/>
          </w:rPr>
          <w:delText xml:space="preserve">te voegen bij de @type="patch" of "note". </w:delText>
        </w:r>
        <w:r w:rsidR="00CF0B9C" w:rsidRPr="00CF0B9C" w:rsidDel="00DA31CD">
          <w:rPr>
            <w:color w:val="00B050"/>
            <w:highlight w:val="yellow"/>
            <w:lang w:val="en-GB"/>
          </w:rPr>
          <w:delText xml:space="preserve">Dat lijkt me wat overbodige </w:delText>
        </w:r>
        <w:r w:rsidR="00CF0B9C" w:rsidRPr="00CF0B9C" w:rsidDel="00DA31CD">
          <w:rPr>
            <w:color w:val="00B050"/>
            <w:highlight w:val="yellow"/>
            <w:lang w:val="en-GB"/>
          </w:rPr>
          <w:tab/>
        </w:r>
        <w:r w:rsidR="00CF0B9C" w:rsidRPr="00CF0B9C" w:rsidDel="00DA31CD">
          <w:rPr>
            <w:color w:val="00B050"/>
            <w:lang w:val="en-GB"/>
          </w:rPr>
          <w:tab/>
        </w:r>
        <w:r w:rsidR="00CF0B9C" w:rsidRPr="00CF0B9C" w:rsidDel="00DA31CD">
          <w:rPr>
            <w:color w:val="00B050"/>
            <w:lang w:val="en-GB"/>
          </w:rPr>
          <w:tab/>
        </w:r>
        <w:r w:rsidR="00CF0B9C" w:rsidRPr="00CF0B9C" w:rsidDel="00DA31CD">
          <w:rPr>
            <w:color w:val="00B050"/>
            <w:highlight w:val="yellow"/>
            <w:lang w:val="en-GB"/>
          </w:rPr>
          <w:delText>informatie.]</w:delText>
        </w:r>
      </w:del>
    </w:p>
    <w:p w14:paraId="3F550EB7" w14:textId="77777777" w:rsidR="00DC1212" w:rsidRPr="00DC1212" w:rsidRDefault="00C55026" w:rsidP="00DC1212">
      <w:pPr>
        <w:pStyle w:val="Normaalweb"/>
        <w:spacing w:line="276" w:lineRule="auto"/>
        <w:jc w:val="both"/>
        <w:rPr>
          <w:lang w:val="en-GB"/>
        </w:rPr>
      </w:pPr>
      <w:r>
        <w:rPr>
          <w:lang w:val="en-GB"/>
        </w:rPr>
        <w:t>@</w:t>
      </w:r>
      <w:proofErr w:type="gramStart"/>
      <w:r w:rsidRPr="00C55026">
        <w:rPr>
          <w:i/>
          <w:lang w:val="en-GB"/>
        </w:rPr>
        <w:t>n</w:t>
      </w:r>
      <w:proofErr w:type="gramEnd"/>
      <w:r>
        <w:rPr>
          <w:lang w:val="en-GB"/>
        </w:rPr>
        <w:tab/>
      </w:r>
      <w:r>
        <w:rPr>
          <w:lang w:val="en-GB"/>
        </w:rPr>
        <w:tab/>
      </w:r>
      <w:r w:rsidR="002A7B50" w:rsidRPr="002A7B50">
        <w:rPr>
          <w:lang w:val="en-GB"/>
        </w:rPr>
        <w:t>The @</w:t>
      </w:r>
      <w:r w:rsidR="002A7B50" w:rsidRPr="002A7B50">
        <w:rPr>
          <w:i/>
          <w:lang w:val="en-GB"/>
        </w:rPr>
        <w:t>n</w:t>
      </w:r>
      <w:r w:rsidR="002A7B50" w:rsidRPr="002A7B50">
        <w:rPr>
          <w:lang w:val="en-GB"/>
        </w:rPr>
        <w:t xml:space="preserve"> attribute contains the number of </w:t>
      </w:r>
      <w:r w:rsidR="00DD54F4">
        <w:rPr>
          <w:lang w:val="en-GB"/>
        </w:rPr>
        <w:t>the page or note</w:t>
      </w:r>
      <w:r w:rsidR="002A7B50" w:rsidRPr="002A7B50">
        <w:rPr>
          <w:lang w:val="en-GB"/>
        </w:rPr>
        <w:t xml:space="preserve">, such as n="01".If the </w:t>
      </w:r>
      <w:r w:rsidR="00DD54F4">
        <w:rPr>
          <w:lang w:val="en-GB"/>
        </w:rPr>
        <w:tab/>
      </w:r>
      <w:r w:rsidR="00DD54F4">
        <w:rPr>
          <w:lang w:val="en-GB"/>
        </w:rPr>
        <w:tab/>
      </w:r>
      <w:r w:rsidR="002A7B50" w:rsidRPr="00BF4B30">
        <w:rPr>
          <w:color w:val="FF0000"/>
          <w:lang w:val="en-GB"/>
        </w:rPr>
        <w:t>&lt;div&gt;</w:t>
      </w:r>
      <w:r w:rsidR="002A7B50" w:rsidRPr="002A7B50">
        <w:rPr>
          <w:lang w:val="en-GB"/>
        </w:rPr>
        <w:t>'s type is "page", the @</w:t>
      </w:r>
      <w:r w:rsidR="002A7B50" w:rsidRPr="00BF4B30">
        <w:rPr>
          <w:i/>
          <w:lang w:val="en-GB"/>
        </w:rPr>
        <w:t>n</w:t>
      </w:r>
      <w:r w:rsidR="002A7B50" w:rsidRPr="002A7B50">
        <w:rPr>
          <w:lang w:val="en-GB"/>
        </w:rPr>
        <w:t xml:space="preserve"> attribute must be the same as the facsimile's </w:t>
      </w:r>
      <w:r w:rsidR="00DD54F4">
        <w:rPr>
          <w:lang w:val="en-GB"/>
        </w:rPr>
        <w:tab/>
      </w:r>
      <w:r w:rsidR="00DD54F4">
        <w:rPr>
          <w:lang w:val="en-GB"/>
        </w:rPr>
        <w:tab/>
      </w:r>
      <w:r w:rsidR="002A7B50" w:rsidRPr="002A7B50">
        <w:rPr>
          <w:lang w:val="en-GB"/>
        </w:rPr>
        <w:t xml:space="preserve">name. This is usually the facsimile's page number followed by </w:t>
      </w:r>
      <w:r w:rsidR="002A7B50" w:rsidRPr="00BF4B30">
        <w:rPr>
          <w:lang w:val="en-GB"/>
        </w:rPr>
        <w:t xml:space="preserve">an </w:t>
      </w:r>
      <w:r w:rsidR="002A7B50" w:rsidRPr="00BF4B30">
        <w:rPr>
          <w:bCs/>
          <w:lang w:val="en-GB"/>
        </w:rPr>
        <w:t>r</w:t>
      </w:r>
      <w:r w:rsidR="00DD54F4">
        <w:rPr>
          <w:lang w:val="en-GB"/>
        </w:rPr>
        <w:t xml:space="preserve"> (for recto). </w:t>
      </w:r>
      <w:r w:rsidR="00DC1212">
        <w:rPr>
          <w:lang w:val="en-GB"/>
        </w:rPr>
        <w:lastRenderedPageBreak/>
        <w:tab/>
      </w:r>
      <w:r w:rsidR="00DC1212">
        <w:rPr>
          <w:lang w:val="en-GB"/>
        </w:rPr>
        <w:tab/>
      </w:r>
      <w:r w:rsidR="00DC1212" w:rsidRPr="00DC1212">
        <w:rPr>
          <w:lang w:val="en-GB"/>
        </w:rPr>
        <w:t>For sheets that are unnumbered and later added by Brulez, we use the suffix -</w:t>
      </w:r>
      <w:r w:rsidR="00DC1212">
        <w:rPr>
          <w:lang w:val="en-GB"/>
        </w:rPr>
        <w:tab/>
      </w:r>
      <w:r w:rsidR="00DC1212">
        <w:rPr>
          <w:lang w:val="en-GB"/>
        </w:rPr>
        <w:tab/>
      </w:r>
      <w:proofErr w:type="spellStart"/>
      <w:r w:rsidR="00DC1212" w:rsidRPr="00DC1212">
        <w:rPr>
          <w:lang w:val="en-GB"/>
        </w:rPr>
        <w:t>bis</w:t>
      </w:r>
      <w:proofErr w:type="spellEnd"/>
      <w:r w:rsidR="00DC1212" w:rsidRPr="00DC1212">
        <w:rPr>
          <w:lang w:val="en-GB"/>
        </w:rPr>
        <w:t xml:space="preserve">: </w:t>
      </w:r>
    </w:p>
    <w:p w14:paraId="3D225042" w14:textId="77777777" w:rsidR="00DC1212" w:rsidRPr="002E627E" w:rsidRDefault="00DC1212" w:rsidP="00DC1212">
      <w:pPr>
        <w:tabs>
          <w:tab w:val="left" w:pos="1701"/>
        </w:tabs>
        <w:jc w:val="both"/>
        <w:rPr>
          <w:rFonts w:ascii="Times New Roman" w:hAnsi="Times New Roman" w:cs="Times New Roman"/>
          <w:color w:val="808080" w:themeColor="background1" w:themeShade="80"/>
          <w:sz w:val="24"/>
          <w:szCs w:val="24"/>
          <w:lang w:val="en-GB"/>
        </w:rPr>
      </w:pPr>
      <w:r>
        <w:rPr>
          <w:lang w:val="en-GB"/>
        </w:rPr>
        <w:tab/>
      </w:r>
      <w:r>
        <w:rPr>
          <w:lang w:val="en-GB"/>
        </w:rPr>
        <w:tab/>
      </w:r>
      <w:r w:rsidRPr="00DC1212">
        <w:rPr>
          <w:rFonts w:ascii="Times New Roman" w:hAnsi="Times New Roman" w:cs="Times New Roman"/>
          <w:color w:val="808080" w:themeColor="background1" w:themeShade="80"/>
          <w:sz w:val="24"/>
          <w:szCs w:val="24"/>
          <w:lang w:val="en-GB"/>
        </w:rPr>
        <w:t>&lt;</w:t>
      </w:r>
      <w:proofErr w:type="gramStart"/>
      <w:r w:rsidRPr="00DC1212">
        <w:rPr>
          <w:rFonts w:ascii="Times New Roman" w:hAnsi="Times New Roman" w:cs="Times New Roman"/>
          <w:color w:val="808080" w:themeColor="background1" w:themeShade="80"/>
          <w:sz w:val="24"/>
          <w:szCs w:val="24"/>
          <w:lang w:val="en-GB"/>
        </w:rPr>
        <w:t>div</w:t>
      </w:r>
      <w:proofErr w:type="gramEnd"/>
      <w:r w:rsidRPr="00DC1212">
        <w:rPr>
          <w:rFonts w:ascii="Times New Roman" w:hAnsi="Times New Roman" w:cs="Times New Roman"/>
          <w:color w:val="808080" w:themeColor="background1" w:themeShade="80"/>
          <w:sz w:val="24"/>
          <w:szCs w:val="24"/>
          <w:lang w:val="en-GB"/>
        </w:rPr>
        <w:t xml:space="preserve"> n=”03bis”&gt;</w:t>
      </w:r>
    </w:p>
    <w:p w14:paraId="686DD349" w14:textId="77777777" w:rsidR="00DD54F4" w:rsidRPr="00011E9D" w:rsidRDefault="00DD54F4" w:rsidP="00011E9D">
      <w:pPr>
        <w:pStyle w:val="Kop1"/>
        <w:rPr>
          <w:sz w:val="32"/>
          <w:lang w:val="en-GB"/>
        </w:rPr>
      </w:pPr>
      <w:r w:rsidRPr="007578EE">
        <w:rPr>
          <w:sz w:val="32"/>
          <w:lang w:val="en-GB"/>
        </w:rPr>
        <w:t>&lt;</w:t>
      </w:r>
      <w:proofErr w:type="gramStart"/>
      <w:r w:rsidRPr="007578EE">
        <w:rPr>
          <w:sz w:val="32"/>
          <w:lang w:val="en-GB"/>
        </w:rPr>
        <w:t>head</w:t>
      </w:r>
      <w:proofErr w:type="gramEnd"/>
      <w:r w:rsidRPr="007578EE">
        <w:rPr>
          <w:sz w:val="32"/>
          <w:lang w:val="en-GB"/>
        </w:rPr>
        <w:t>&gt;</w:t>
      </w:r>
    </w:p>
    <w:p w14:paraId="584F7328" w14:textId="77777777" w:rsidR="00DD54F4" w:rsidRDefault="00DD54F4" w:rsidP="00DD54F4">
      <w:pPr>
        <w:pStyle w:val="Subtitel"/>
        <w:rPr>
          <w:lang w:val="en-GB"/>
        </w:rPr>
      </w:pPr>
      <w:r>
        <w:rPr>
          <w:lang w:val="en-GB"/>
        </w:rPr>
        <w:t>What is it?</w:t>
      </w:r>
    </w:p>
    <w:p w14:paraId="7B01A4FD" w14:textId="77777777" w:rsidR="0000520C" w:rsidRDefault="00BF4B30" w:rsidP="00BF4B30">
      <w:pPr>
        <w:pStyle w:val="Normaalweb"/>
        <w:spacing w:line="276" w:lineRule="auto"/>
        <w:jc w:val="both"/>
        <w:rPr>
          <w:lang w:val="en-GB"/>
        </w:rPr>
      </w:pPr>
      <w:r w:rsidRPr="00BF4B30">
        <w:rPr>
          <w:lang w:val="en-GB"/>
        </w:rPr>
        <w:t xml:space="preserve">The </w:t>
      </w:r>
      <w:r w:rsidRPr="00BF4B30">
        <w:rPr>
          <w:color w:val="FF0000"/>
          <w:lang w:val="en-GB"/>
        </w:rPr>
        <w:t>&lt;head&gt;</w:t>
      </w:r>
      <w:r w:rsidRPr="00BF4B30">
        <w:rPr>
          <w:lang w:val="en-GB"/>
        </w:rPr>
        <w:t xml:space="preserve"> tag contains a heading, such as the title of a section or division.</w:t>
      </w:r>
      <w:r>
        <w:rPr>
          <w:lang w:val="en-GB"/>
        </w:rPr>
        <w:t xml:space="preserve"> </w:t>
      </w:r>
      <w:r w:rsidR="0000520C" w:rsidRPr="0000520C">
        <w:rPr>
          <w:lang w:val="en-GB"/>
        </w:rPr>
        <w:t>If the </w:t>
      </w:r>
      <w:r w:rsidR="0000520C" w:rsidRPr="0000520C">
        <w:rPr>
          <w:color w:val="FF0000"/>
          <w:lang w:val="en-GB"/>
        </w:rPr>
        <w:t>&lt;head&gt;</w:t>
      </w:r>
      <w:r w:rsidR="0000520C">
        <w:rPr>
          <w:lang w:val="en-GB"/>
        </w:rPr>
        <w:t xml:space="preserve"> </w:t>
      </w:r>
      <w:r w:rsidR="0000520C" w:rsidRPr="0000520C">
        <w:rPr>
          <w:lang w:val="en-GB"/>
        </w:rPr>
        <w:t>tag is used, it must come straight after a </w:t>
      </w:r>
      <w:hyperlink r:id="rId13" w:tooltip="&lt;div&gt;" w:history="1">
        <w:r w:rsidR="0000520C" w:rsidRPr="0000520C">
          <w:rPr>
            <w:color w:val="FF0000"/>
            <w:lang w:val="en-GB"/>
          </w:rPr>
          <w:t>&lt;div&gt;</w:t>
        </w:r>
      </w:hyperlink>
      <w:r w:rsidR="0000520C" w:rsidRPr="0000520C">
        <w:rPr>
          <w:lang w:val="en-GB"/>
        </w:rPr>
        <w:t>, as its first child.</w:t>
      </w:r>
      <w:r w:rsidR="0000520C">
        <w:rPr>
          <w:lang w:val="en-GB"/>
        </w:rPr>
        <w:t xml:space="preserve"> This tag can be accompanied by an @</w:t>
      </w:r>
      <w:r w:rsidR="0000520C" w:rsidRPr="0000520C">
        <w:rPr>
          <w:i/>
          <w:lang w:val="en-GB"/>
        </w:rPr>
        <w:t>type</w:t>
      </w:r>
      <w:r w:rsidR="0000520C">
        <w:rPr>
          <w:lang w:val="en-GB"/>
        </w:rPr>
        <w:t xml:space="preserve"> and @</w:t>
      </w:r>
      <w:r w:rsidR="0000520C" w:rsidRPr="0000520C">
        <w:rPr>
          <w:i/>
          <w:lang w:val="en-GB"/>
        </w:rPr>
        <w:t>style</w:t>
      </w:r>
      <w:r w:rsidR="0000520C">
        <w:rPr>
          <w:lang w:val="en-GB"/>
        </w:rPr>
        <w:t xml:space="preserve">. </w:t>
      </w:r>
    </w:p>
    <w:p w14:paraId="0923677D" w14:textId="77777777" w:rsidR="0000520C" w:rsidRPr="00520D56" w:rsidRDefault="0000520C" w:rsidP="00BF4B30">
      <w:pPr>
        <w:pStyle w:val="Normaalweb"/>
        <w:spacing w:line="276" w:lineRule="auto"/>
        <w:jc w:val="both"/>
        <w:rPr>
          <w:color w:val="00B050"/>
          <w:lang w:val="en-GB"/>
        </w:rPr>
      </w:pPr>
      <w:r>
        <w:rPr>
          <w:lang w:val="en-GB"/>
        </w:rPr>
        <w:t>When the title is underlined</w:t>
      </w:r>
      <w:r w:rsidR="008D4ACC">
        <w:rPr>
          <w:lang w:val="en-GB"/>
        </w:rPr>
        <w:t xml:space="preserve">, we will use the </w:t>
      </w:r>
      <w:r w:rsidR="008D4ACC" w:rsidRPr="008D4ACC">
        <w:rPr>
          <w:color w:val="FF0000"/>
          <w:lang w:val="en-GB"/>
        </w:rPr>
        <w:t>&lt;hi&gt;</w:t>
      </w:r>
      <w:r w:rsidR="008D4ACC">
        <w:rPr>
          <w:lang w:val="en-GB"/>
        </w:rPr>
        <w:t xml:space="preserve"> tag with an @</w:t>
      </w:r>
      <w:r w:rsidR="008D4ACC" w:rsidRPr="008D4ACC">
        <w:rPr>
          <w:i/>
          <w:lang w:val="en-GB"/>
        </w:rPr>
        <w:t>type</w:t>
      </w:r>
      <w:r w:rsidR="008D4ACC">
        <w:rPr>
          <w:lang w:val="en-GB"/>
        </w:rPr>
        <w:t xml:space="preserve"> is "underlined", instead of adding a @</w:t>
      </w:r>
      <w:r w:rsidR="008D4ACC" w:rsidRPr="008D4ACC">
        <w:rPr>
          <w:i/>
          <w:lang w:val="en-GB"/>
        </w:rPr>
        <w:t>rend</w:t>
      </w:r>
      <w:r w:rsidR="008D4ACC">
        <w:rPr>
          <w:lang w:val="en-GB"/>
        </w:rPr>
        <w:t xml:space="preserve"> to the </w:t>
      </w:r>
      <w:r w:rsidR="008D4ACC" w:rsidRPr="008D4ACC">
        <w:rPr>
          <w:color w:val="FF0000"/>
          <w:lang w:val="en-GB"/>
        </w:rPr>
        <w:t>&lt;head&gt;</w:t>
      </w:r>
      <w:r w:rsidR="008D4ACC">
        <w:rPr>
          <w:lang w:val="en-GB"/>
        </w:rPr>
        <w:t xml:space="preserve">. </w:t>
      </w:r>
      <w:commentRangeStart w:id="9"/>
      <w:r w:rsidR="008D4ACC" w:rsidRPr="009076B8">
        <w:rPr>
          <w:color w:val="00B050"/>
          <w:highlight w:val="yellow"/>
        </w:rPr>
        <w:t xml:space="preserve">&lt;!--of toch beter een @rend toevoegen om de onderlijning aan te geven? </w:t>
      </w:r>
      <w:proofErr w:type="spellStart"/>
      <w:r w:rsidR="008D4ACC" w:rsidRPr="00520D56">
        <w:rPr>
          <w:color w:val="00B050"/>
          <w:highlight w:val="yellow"/>
          <w:lang w:val="en-GB"/>
        </w:rPr>
        <w:t>Niet</w:t>
      </w:r>
      <w:proofErr w:type="spellEnd"/>
      <w:r w:rsidR="008D4ACC" w:rsidRPr="00520D56">
        <w:rPr>
          <w:color w:val="00B050"/>
          <w:highlight w:val="yellow"/>
          <w:lang w:val="en-GB"/>
        </w:rPr>
        <w:t xml:space="preserve"> </w:t>
      </w:r>
      <w:proofErr w:type="spellStart"/>
      <w:r w:rsidR="008D4ACC" w:rsidRPr="00520D56">
        <w:rPr>
          <w:color w:val="00B050"/>
          <w:highlight w:val="yellow"/>
          <w:lang w:val="en-GB"/>
        </w:rPr>
        <w:t>zeker</w:t>
      </w:r>
      <w:proofErr w:type="spellEnd"/>
      <w:r w:rsidR="008D4ACC" w:rsidRPr="00520D56">
        <w:rPr>
          <w:color w:val="00B050"/>
          <w:highlight w:val="yellow"/>
          <w:lang w:val="en-GB"/>
        </w:rPr>
        <w:t xml:space="preserve">? Is </w:t>
      </w:r>
      <w:proofErr w:type="spellStart"/>
      <w:r w:rsidR="008D4ACC" w:rsidRPr="00520D56">
        <w:rPr>
          <w:color w:val="00B050"/>
          <w:highlight w:val="yellow"/>
          <w:lang w:val="en-GB"/>
        </w:rPr>
        <w:t>uniformiteit</w:t>
      </w:r>
      <w:proofErr w:type="spellEnd"/>
      <w:r w:rsidR="008D4ACC" w:rsidRPr="00520D56">
        <w:rPr>
          <w:color w:val="00B050"/>
          <w:highlight w:val="yellow"/>
          <w:lang w:val="en-GB"/>
        </w:rPr>
        <w:t xml:space="preserve"> </w:t>
      </w:r>
      <w:proofErr w:type="spellStart"/>
      <w:r w:rsidR="008D4ACC" w:rsidRPr="00520D56">
        <w:rPr>
          <w:color w:val="00B050"/>
          <w:highlight w:val="yellow"/>
          <w:lang w:val="en-GB"/>
        </w:rPr>
        <w:t>niet</w:t>
      </w:r>
      <w:proofErr w:type="spellEnd"/>
      <w:r w:rsidR="008D4ACC" w:rsidRPr="00520D56">
        <w:rPr>
          <w:color w:val="00B050"/>
          <w:highlight w:val="yellow"/>
          <w:lang w:val="en-GB"/>
        </w:rPr>
        <w:t xml:space="preserve"> </w:t>
      </w:r>
      <w:proofErr w:type="spellStart"/>
      <w:r w:rsidR="008D4ACC" w:rsidRPr="00520D56">
        <w:rPr>
          <w:color w:val="00B050"/>
          <w:highlight w:val="yellow"/>
          <w:lang w:val="en-GB"/>
        </w:rPr>
        <w:t>beter</w:t>
      </w:r>
      <w:proofErr w:type="spellEnd"/>
      <w:proofErr w:type="gramStart"/>
      <w:r w:rsidR="008D4ACC" w:rsidRPr="00520D56">
        <w:rPr>
          <w:color w:val="00B050"/>
          <w:highlight w:val="yellow"/>
          <w:lang w:val="en-GB"/>
        </w:rPr>
        <w:t>?-</w:t>
      </w:r>
      <w:proofErr w:type="gramEnd"/>
      <w:r w:rsidR="008D4ACC" w:rsidRPr="00520D56">
        <w:rPr>
          <w:color w:val="00B050"/>
          <w:highlight w:val="yellow"/>
          <w:lang w:val="en-GB"/>
        </w:rPr>
        <w:t>-&gt;</w:t>
      </w:r>
      <w:commentRangeEnd w:id="9"/>
      <w:r w:rsidR="00DA31CD">
        <w:rPr>
          <w:rStyle w:val="Verwijzingopmerking"/>
          <w:rFonts w:asciiTheme="minorHAnsi" w:eastAsiaTheme="minorHAnsi" w:hAnsiTheme="minorHAnsi" w:cstheme="minorBidi"/>
          <w:lang w:eastAsia="en-US"/>
        </w:rPr>
        <w:commentReference w:id="9"/>
      </w:r>
    </w:p>
    <w:p w14:paraId="2E45D757" w14:textId="77777777" w:rsidR="0000520C" w:rsidRPr="00520D56" w:rsidRDefault="0000520C" w:rsidP="0000520C">
      <w:pPr>
        <w:pStyle w:val="Subtitel"/>
        <w:rPr>
          <w:lang w:val="en-GB"/>
        </w:rPr>
      </w:pPr>
      <w:r w:rsidRPr="00520D56">
        <w:rPr>
          <w:lang w:val="en-GB"/>
        </w:rPr>
        <w:t>Attributes</w:t>
      </w:r>
    </w:p>
    <w:p w14:paraId="4862EF89" w14:textId="77777777" w:rsidR="00DD54F4" w:rsidRDefault="0000520C" w:rsidP="0000520C">
      <w:pPr>
        <w:pStyle w:val="Normaalweb"/>
        <w:tabs>
          <w:tab w:val="left" w:pos="1418"/>
        </w:tabs>
        <w:spacing w:line="276" w:lineRule="auto"/>
        <w:jc w:val="both"/>
        <w:rPr>
          <w:lang w:val="en-GB"/>
        </w:rPr>
      </w:pPr>
      <w:r>
        <w:rPr>
          <w:lang w:val="en-GB"/>
        </w:rPr>
        <w:t>@</w:t>
      </w:r>
      <w:proofErr w:type="gramStart"/>
      <w:r w:rsidRPr="0000520C">
        <w:rPr>
          <w:i/>
          <w:lang w:val="en-GB"/>
        </w:rPr>
        <w:t>type</w:t>
      </w:r>
      <w:proofErr w:type="gramEnd"/>
      <w:r>
        <w:rPr>
          <w:lang w:val="en-GB"/>
        </w:rPr>
        <w:tab/>
        <w:t>The @</w:t>
      </w:r>
      <w:r w:rsidRPr="0000520C">
        <w:rPr>
          <w:i/>
          <w:lang w:val="en-GB"/>
        </w:rPr>
        <w:t>type</w:t>
      </w:r>
      <w:r>
        <w:rPr>
          <w:lang w:val="en-GB"/>
        </w:rPr>
        <w:t xml:space="preserve"> indicates whether the heading is a main title or a subtitle of the </w:t>
      </w:r>
      <w:r>
        <w:rPr>
          <w:lang w:val="en-GB"/>
        </w:rPr>
        <w:tab/>
        <w:t>section or division. In other words, the value of the @</w:t>
      </w:r>
      <w:r w:rsidRPr="0000520C">
        <w:rPr>
          <w:i/>
          <w:lang w:val="en-GB"/>
        </w:rPr>
        <w:t>type</w:t>
      </w:r>
      <w:r>
        <w:rPr>
          <w:lang w:val="en-GB"/>
        </w:rPr>
        <w:t xml:space="preserve"> is either "main" or </w:t>
      </w:r>
      <w:r>
        <w:rPr>
          <w:lang w:val="en-GB"/>
        </w:rPr>
        <w:tab/>
        <w:t>"sub".</w:t>
      </w:r>
    </w:p>
    <w:p w14:paraId="168C26D3" w14:textId="77777777" w:rsidR="0000520C" w:rsidRDefault="0000520C" w:rsidP="0000520C">
      <w:pPr>
        <w:pStyle w:val="Normaalweb"/>
        <w:tabs>
          <w:tab w:val="left" w:pos="1418"/>
        </w:tabs>
        <w:spacing w:line="276" w:lineRule="auto"/>
        <w:jc w:val="both"/>
        <w:rPr>
          <w:lang w:val="en-GB"/>
        </w:rPr>
      </w:pPr>
      <w:r>
        <w:rPr>
          <w:lang w:val="en-GB"/>
        </w:rPr>
        <w:t>@</w:t>
      </w:r>
      <w:proofErr w:type="gramStart"/>
      <w:r>
        <w:rPr>
          <w:lang w:val="en-GB"/>
        </w:rPr>
        <w:t>s</w:t>
      </w:r>
      <w:r>
        <w:rPr>
          <w:i/>
          <w:lang w:val="en-GB"/>
        </w:rPr>
        <w:t>tyle</w:t>
      </w:r>
      <w:proofErr w:type="gramEnd"/>
      <w:r w:rsidR="008D4ACC">
        <w:rPr>
          <w:lang w:val="en-GB"/>
        </w:rPr>
        <w:tab/>
        <w:t xml:space="preserve">It </w:t>
      </w:r>
      <w:r w:rsidR="008D4ACC" w:rsidRPr="008D4ACC">
        <w:rPr>
          <w:lang w:val="en-GB"/>
        </w:rPr>
        <w:t xml:space="preserve">contains an expression in some formal style definition language which </w:t>
      </w:r>
      <w:r w:rsidR="008D4ACC">
        <w:rPr>
          <w:lang w:val="en-GB"/>
        </w:rPr>
        <w:tab/>
      </w:r>
      <w:r w:rsidR="008D4ACC" w:rsidRPr="008D4ACC">
        <w:rPr>
          <w:lang w:val="en-GB"/>
        </w:rPr>
        <w:t>defines the rendering or presentation used for this element in the source text</w:t>
      </w:r>
      <w:r w:rsidR="008D4ACC">
        <w:rPr>
          <w:lang w:val="en-GB"/>
        </w:rPr>
        <w:t xml:space="preserve">. </w:t>
      </w:r>
      <w:r w:rsidR="008D4ACC">
        <w:rPr>
          <w:lang w:val="en-GB"/>
        </w:rPr>
        <w:tab/>
        <w:t xml:space="preserve">For the </w:t>
      </w:r>
      <w:r w:rsidR="008D4ACC" w:rsidRPr="008D4ACC">
        <w:rPr>
          <w:color w:val="FF0000"/>
          <w:lang w:val="en-GB"/>
        </w:rPr>
        <w:t>&lt;head&gt;</w:t>
      </w:r>
      <w:r w:rsidR="008D4ACC">
        <w:rPr>
          <w:lang w:val="en-GB"/>
        </w:rPr>
        <w:t xml:space="preserve"> this attribute is </w:t>
      </w:r>
      <w:commentRangeStart w:id="10"/>
      <w:r w:rsidR="008D4ACC">
        <w:rPr>
          <w:lang w:val="en-GB"/>
        </w:rPr>
        <w:t>limited to the value "text-align: centre</w:t>
      </w:r>
      <w:proofErr w:type="gramStart"/>
      <w:r w:rsidR="008D4ACC">
        <w:rPr>
          <w:lang w:val="en-GB"/>
        </w:rPr>
        <w:t>;</w:t>
      </w:r>
      <w:proofErr w:type="gramEnd"/>
      <w:r w:rsidR="008D4ACC">
        <w:rPr>
          <w:lang w:val="en-GB"/>
        </w:rPr>
        <w:t>"</w:t>
      </w:r>
      <w:commentRangeEnd w:id="10"/>
      <w:r w:rsidR="00DA31CD">
        <w:rPr>
          <w:rStyle w:val="Verwijzingopmerking"/>
          <w:rFonts w:asciiTheme="minorHAnsi" w:eastAsiaTheme="minorHAnsi" w:hAnsiTheme="minorHAnsi" w:cstheme="minorBidi"/>
          <w:lang w:eastAsia="en-US"/>
        </w:rPr>
        <w:commentReference w:id="10"/>
      </w:r>
      <w:r w:rsidR="008D4ACC">
        <w:rPr>
          <w:lang w:val="en-GB"/>
        </w:rPr>
        <w:t xml:space="preserve">, to </w:t>
      </w:r>
      <w:r w:rsidR="008D4ACC">
        <w:rPr>
          <w:lang w:val="en-GB"/>
        </w:rPr>
        <w:tab/>
        <w:t>indicate that the heading is centred in the source text.</w:t>
      </w:r>
    </w:p>
    <w:p w14:paraId="19BA2E24" w14:textId="77777777" w:rsidR="00E821B8" w:rsidRDefault="00E821B8" w:rsidP="00E821B8">
      <w:pPr>
        <w:pStyle w:val="Kop1"/>
        <w:rPr>
          <w:sz w:val="32"/>
          <w:lang w:val="en-GB"/>
        </w:rPr>
      </w:pPr>
      <w:r>
        <w:rPr>
          <w:lang w:val="en-GB"/>
        </w:rPr>
        <w:t>&lt;</w:t>
      </w:r>
      <w:proofErr w:type="spellStart"/>
      <w:proofErr w:type="gramStart"/>
      <w:r>
        <w:rPr>
          <w:sz w:val="32"/>
          <w:lang w:val="en-GB"/>
        </w:rPr>
        <w:t>fw</w:t>
      </w:r>
      <w:proofErr w:type="spellEnd"/>
      <w:proofErr w:type="gramEnd"/>
      <w:r>
        <w:rPr>
          <w:sz w:val="32"/>
          <w:lang w:val="en-GB"/>
        </w:rPr>
        <w:t>&gt;</w:t>
      </w:r>
    </w:p>
    <w:p w14:paraId="1688EB7B" w14:textId="77777777" w:rsidR="00E821B8" w:rsidRDefault="00E821B8" w:rsidP="00E821B8">
      <w:pPr>
        <w:pStyle w:val="Subtitel"/>
        <w:rPr>
          <w:lang w:val="en-GB"/>
        </w:rPr>
      </w:pPr>
      <w:r>
        <w:rPr>
          <w:lang w:val="en-GB"/>
        </w:rPr>
        <w:t>What is it?</w:t>
      </w:r>
    </w:p>
    <w:p w14:paraId="1DBE7D57" w14:textId="77777777" w:rsidR="00E821B8" w:rsidRDefault="00C14A3D" w:rsidP="00E821B8">
      <w:pPr>
        <w:pStyle w:val="Normaalweb"/>
        <w:tabs>
          <w:tab w:val="left" w:pos="1418"/>
        </w:tabs>
        <w:spacing w:line="276" w:lineRule="auto"/>
        <w:jc w:val="both"/>
        <w:rPr>
          <w:lang w:val="en-GB"/>
        </w:rPr>
      </w:pPr>
      <w:r>
        <w:rPr>
          <w:color w:val="FF0000"/>
          <w:lang w:val="en-GB"/>
        </w:rPr>
        <w:t>&lt;</w:t>
      </w:r>
      <w:proofErr w:type="spellStart"/>
      <w:proofErr w:type="gramStart"/>
      <w:r>
        <w:rPr>
          <w:color w:val="FF0000"/>
          <w:lang w:val="en-GB"/>
        </w:rPr>
        <w:t>fw</w:t>
      </w:r>
      <w:proofErr w:type="spellEnd"/>
      <w:proofErr w:type="gramEnd"/>
      <w:r>
        <w:rPr>
          <w:color w:val="FF0000"/>
          <w:lang w:val="en-GB"/>
        </w:rPr>
        <w:t xml:space="preserve">&gt; </w:t>
      </w:r>
      <w:r w:rsidR="00E821B8" w:rsidRPr="00E821B8">
        <w:rPr>
          <w:lang w:val="en-GB"/>
        </w:rPr>
        <w:t>(</w:t>
      </w:r>
      <w:proofErr w:type="spellStart"/>
      <w:r w:rsidR="00E821B8" w:rsidRPr="00E821B8">
        <w:rPr>
          <w:lang w:val="en-GB"/>
        </w:rPr>
        <w:t>forme</w:t>
      </w:r>
      <w:proofErr w:type="spellEnd"/>
      <w:r w:rsidR="00E821B8" w:rsidRPr="00E821B8">
        <w:rPr>
          <w:lang w:val="en-GB"/>
        </w:rPr>
        <w:t xml:space="preserve"> work) contains a running head (e.g. a header, footer), catchword, or similar material appearing on the current page.</w:t>
      </w:r>
      <w:r w:rsidR="00E821B8">
        <w:rPr>
          <w:lang w:val="en-GB"/>
        </w:rPr>
        <w:t xml:space="preserve"> </w:t>
      </w:r>
      <w:r w:rsidR="00E821B8" w:rsidRPr="00E821B8">
        <w:rPr>
          <w:lang w:val="en-GB"/>
        </w:rPr>
        <w:t xml:space="preserve">The </w:t>
      </w:r>
      <w:r w:rsidR="00E821B8" w:rsidRPr="00C14A3D">
        <w:rPr>
          <w:color w:val="FF0000"/>
          <w:lang w:val="en-GB"/>
        </w:rPr>
        <w:t>&lt;</w:t>
      </w:r>
      <w:hyperlink r:id="rId14" w:tooltip="(forme work) contains a running head (e.g. a header, footer), catchword, or similar material appearing on the current page." w:history="1">
        <w:proofErr w:type="spellStart"/>
        <w:r w:rsidR="00E821B8" w:rsidRPr="00C14A3D">
          <w:rPr>
            <w:color w:val="FF0000"/>
            <w:lang w:val="en-GB"/>
          </w:rPr>
          <w:t>fw</w:t>
        </w:r>
        <w:proofErr w:type="spellEnd"/>
      </w:hyperlink>
      <w:r w:rsidR="00E821B8" w:rsidRPr="00C14A3D">
        <w:rPr>
          <w:color w:val="FF0000"/>
          <w:lang w:val="en-GB"/>
        </w:rPr>
        <w:t>&gt;</w:t>
      </w:r>
      <w:r w:rsidR="00E821B8" w:rsidRPr="00E821B8">
        <w:rPr>
          <w:lang w:val="en-GB"/>
        </w:rPr>
        <w:t xml:space="preserve"> element is intended for cases where the running head changes from page to page</w:t>
      </w:r>
      <w:r>
        <w:rPr>
          <w:lang w:val="en-GB"/>
        </w:rPr>
        <w:t xml:space="preserve">. Therefore, we use it to transcribe </w:t>
      </w:r>
      <w:r w:rsidR="00606042">
        <w:rPr>
          <w:lang w:val="en-GB"/>
        </w:rPr>
        <w:t xml:space="preserve">the page numbers </w:t>
      </w:r>
      <w:r w:rsidR="00180D32">
        <w:rPr>
          <w:lang w:val="en-GB"/>
        </w:rPr>
        <w:t xml:space="preserve">marked by Brulez (whether at the foot </w:t>
      </w:r>
      <w:r w:rsidR="002015EE">
        <w:rPr>
          <w:lang w:val="en-GB"/>
        </w:rPr>
        <w:t xml:space="preserve">or at the top of the page). The </w:t>
      </w:r>
      <w:r w:rsidR="002015EE" w:rsidRPr="002015EE">
        <w:rPr>
          <w:color w:val="FF0000"/>
          <w:lang w:val="en-GB"/>
        </w:rPr>
        <w:t>&lt;</w:t>
      </w:r>
      <w:proofErr w:type="spellStart"/>
      <w:r w:rsidR="002015EE" w:rsidRPr="002015EE">
        <w:rPr>
          <w:color w:val="FF0000"/>
          <w:lang w:val="en-GB"/>
        </w:rPr>
        <w:t>fw</w:t>
      </w:r>
      <w:proofErr w:type="spellEnd"/>
      <w:r w:rsidR="002015EE" w:rsidRPr="002015EE">
        <w:rPr>
          <w:color w:val="FF0000"/>
          <w:lang w:val="en-GB"/>
        </w:rPr>
        <w:t>&gt;</w:t>
      </w:r>
      <w:r w:rsidR="002015EE">
        <w:rPr>
          <w:lang w:val="en-GB"/>
        </w:rPr>
        <w:t xml:space="preserve"> is always accompanied </w:t>
      </w:r>
      <w:proofErr w:type="gramStart"/>
      <w:r w:rsidR="002015EE">
        <w:rPr>
          <w:lang w:val="en-GB"/>
        </w:rPr>
        <w:t>by an @</w:t>
      </w:r>
      <w:r w:rsidR="002015EE" w:rsidRPr="002015EE">
        <w:rPr>
          <w:i/>
          <w:lang w:val="en-GB"/>
        </w:rPr>
        <w:t>type</w:t>
      </w:r>
      <w:proofErr w:type="gramEnd"/>
      <w:r w:rsidR="002015EE">
        <w:rPr>
          <w:lang w:val="en-GB"/>
        </w:rPr>
        <w:t xml:space="preserve"> and might also contain a @</w:t>
      </w:r>
      <w:r w:rsidR="002015EE" w:rsidRPr="002015EE">
        <w:rPr>
          <w:i/>
          <w:lang w:val="en-GB"/>
        </w:rPr>
        <w:t>rend</w:t>
      </w:r>
      <w:r w:rsidR="002015EE">
        <w:rPr>
          <w:lang w:val="en-GB"/>
        </w:rPr>
        <w:t xml:space="preserve">. </w:t>
      </w:r>
    </w:p>
    <w:p w14:paraId="2FDB3A2A" w14:textId="77777777" w:rsidR="00A76ED6" w:rsidRDefault="00A76ED6" w:rsidP="00E821B8">
      <w:pPr>
        <w:pStyle w:val="Normaalweb"/>
        <w:tabs>
          <w:tab w:val="left" w:pos="1418"/>
        </w:tabs>
        <w:spacing w:line="276" w:lineRule="auto"/>
        <w:jc w:val="both"/>
        <w:rPr>
          <w:lang w:val="en-GB"/>
        </w:rPr>
      </w:pPr>
      <w:r>
        <w:rPr>
          <w:lang w:val="en-GB"/>
        </w:rPr>
        <w:t>Some pages in the manuscript are clearly written at a different moment: they were numbered differently and later incorporated in the manuscript text. For instance,</w:t>
      </w:r>
      <w:del w:id="11" w:author="Elli Bleeker" w:date="2016-08-01T18:25:00Z">
        <w:r w:rsidDel="0024497C">
          <w:rPr>
            <w:lang w:val="en-GB"/>
          </w:rPr>
          <w:delText xml:space="preserve"> </w:delText>
        </w:r>
      </w:del>
      <w:r>
        <w:rPr>
          <w:lang w:val="en-GB"/>
        </w:rPr>
        <w:t xml:space="preserve"> the pages 14r-18r of the frame story "</w:t>
      </w:r>
      <w:proofErr w:type="spellStart"/>
      <w:r>
        <w:rPr>
          <w:lang w:val="en-GB"/>
        </w:rPr>
        <w:t>Wat</w:t>
      </w:r>
      <w:proofErr w:type="spellEnd"/>
      <w:r>
        <w:rPr>
          <w:lang w:val="en-GB"/>
        </w:rPr>
        <w:t xml:space="preserve"> is </w:t>
      </w:r>
      <w:proofErr w:type="spellStart"/>
      <w:r>
        <w:rPr>
          <w:lang w:val="en-GB"/>
        </w:rPr>
        <w:t>liefde</w:t>
      </w:r>
      <w:proofErr w:type="spellEnd"/>
      <w:r>
        <w:rPr>
          <w:lang w:val="en-GB"/>
        </w:rPr>
        <w:t xml:space="preserve"> </w:t>
      </w:r>
      <w:proofErr w:type="spellStart"/>
      <w:r>
        <w:rPr>
          <w:lang w:val="en-GB"/>
        </w:rPr>
        <w:t>zonder</w:t>
      </w:r>
      <w:proofErr w:type="spellEnd"/>
      <w:r>
        <w:rPr>
          <w:lang w:val="en-GB"/>
        </w:rPr>
        <w:t xml:space="preserve"> </w:t>
      </w:r>
      <w:proofErr w:type="spellStart"/>
      <w:r>
        <w:rPr>
          <w:lang w:val="en-GB"/>
        </w:rPr>
        <w:t>verleiding</w:t>
      </w:r>
      <w:proofErr w:type="spellEnd"/>
      <w:r>
        <w:rPr>
          <w:lang w:val="en-GB"/>
        </w:rPr>
        <w:t xml:space="preserve">": Brulez first numbered them 1-5 and </w:t>
      </w:r>
      <w:r w:rsidR="008579AA">
        <w:rPr>
          <w:lang w:val="en-GB"/>
        </w:rPr>
        <w:t xml:space="preserve">later changed this to 12-16. This can be mentioned in a </w:t>
      </w:r>
      <w:r w:rsidR="008579AA" w:rsidRPr="008579AA">
        <w:rPr>
          <w:color w:val="FF0000"/>
          <w:lang w:val="en-GB"/>
        </w:rPr>
        <w:t>&lt;note&gt;</w:t>
      </w:r>
      <w:ins w:id="12" w:author="Elli Bleeker" w:date="2016-08-01T18:26:00Z">
        <w:r w:rsidR="0024497C">
          <w:rPr>
            <w:color w:val="FF0000"/>
            <w:lang w:val="en-GB"/>
          </w:rPr>
          <w:t xml:space="preserve"> to the &lt;</w:t>
        </w:r>
        <w:proofErr w:type="spellStart"/>
        <w:r w:rsidR="0024497C">
          <w:rPr>
            <w:color w:val="FF0000"/>
            <w:lang w:val="en-GB"/>
          </w:rPr>
          <w:t>fw</w:t>
        </w:r>
        <w:proofErr w:type="spellEnd"/>
        <w:r w:rsidR="0024497C">
          <w:rPr>
            <w:color w:val="FF0000"/>
            <w:lang w:val="en-GB"/>
          </w:rPr>
          <w:t>&gt;</w:t>
        </w:r>
      </w:ins>
      <w:r w:rsidR="008579AA">
        <w:rPr>
          <w:lang w:val="en-GB"/>
        </w:rPr>
        <w:t xml:space="preserve">. </w:t>
      </w:r>
    </w:p>
    <w:p w14:paraId="085322A5" w14:textId="77777777" w:rsidR="002015EE" w:rsidRDefault="002015EE" w:rsidP="002015EE">
      <w:pPr>
        <w:pStyle w:val="Subtitel"/>
        <w:rPr>
          <w:lang w:val="en-GB"/>
        </w:rPr>
      </w:pPr>
      <w:r>
        <w:rPr>
          <w:lang w:val="en-GB"/>
        </w:rPr>
        <w:t xml:space="preserve">Attributes </w:t>
      </w:r>
    </w:p>
    <w:p w14:paraId="7864CF0F" w14:textId="77777777" w:rsidR="002015EE" w:rsidRDefault="002015EE" w:rsidP="002015EE">
      <w:pPr>
        <w:pStyle w:val="Normaalweb"/>
        <w:tabs>
          <w:tab w:val="left" w:pos="1418"/>
        </w:tabs>
        <w:spacing w:line="276" w:lineRule="auto"/>
        <w:jc w:val="both"/>
        <w:rPr>
          <w:lang w:val="en-GB"/>
        </w:rPr>
      </w:pPr>
      <w:r>
        <w:rPr>
          <w:lang w:val="en-GB"/>
        </w:rPr>
        <w:lastRenderedPageBreak/>
        <w:t>@</w:t>
      </w:r>
      <w:proofErr w:type="gramStart"/>
      <w:r w:rsidRPr="002015EE">
        <w:rPr>
          <w:i/>
          <w:lang w:val="en-GB"/>
        </w:rPr>
        <w:t>type</w:t>
      </w:r>
      <w:proofErr w:type="gramEnd"/>
      <w:r>
        <w:rPr>
          <w:lang w:val="en-GB"/>
        </w:rPr>
        <w:tab/>
        <w:t>C</w:t>
      </w:r>
      <w:r w:rsidRPr="002015EE">
        <w:rPr>
          <w:lang w:val="en-GB"/>
        </w:rPr>
        <w:t>lassifies the material encoded</w:t>
      </w:r>
      <w:r>
        <w:rPr>
          <w:lang w:val="en-GB"/>
        </w:rPr>
        <w:t xml:space="preserve">. Within the Digital Brulez this material is </w:t>
      </w:r>
      <w:r>
        <w:rPr>
          <w:lang w:val="en-GB"/>
        </w:rPr>
        <w:tab/>
        <w:t xml:space="preserve">limited to page numbers, hence the value: </w:t>
      </w:r>
      <w:r>
        <w:rPr>
          <w:color w:val="7F7F7F" w:themeColor="text1" w:themeTint="80"/>
          <w:lang w:val="en-GB"/>
        </w:rPr>
        <w:t>&lt;</w:t>
      </w:r>
      <w:proofErr w:type="spellStart"/>
      <w:r>
        <w:rPr>
          <w:color w:val="7F7F7F" w:themeColor="text1" w:themeTint="80"/>
          <w:lang w:val="en-GB"/>
        </w:rPr>
        <w:t>fw</w:t>
      </w:r>
      <w:proofErr w:type="spellEnd"/>
      <w:r>
        <w:rPr>
          <w:color w:val="7F7F7F" w:themeColor="text1" w:themeTint="80"/>
          <w:lang w:val="en-GB"/>
        </w:rPr>
        <w:t xml:space="preserve"> type="</w:t>
      </w:r>
      <w:proofErr w:type="spellStart"/>
      <w:r>
        <w:rPr>
          <w:color w:val="7F7F7F" w:themeColor="text1" w:themeTint="80"/>
          <w:lang w:val="en-GB"/>
        </w:rPr>
        <w:t>pageNum</w:t>
      </w:r>
      <w:proofErr w:type="spellEnd"/>
      <w:r>
        <w:rPr>
          <w:color w:val="7F7F7F" w:themeColor="text1" w:themeTint="80"/>
          <w:lang w:val="en-GB"/>
        </w:rPr>
        <w:t>"</w:t>
      </w:r>
      <w:proofErr w:type="gramStart"/>
      <w:r>
        <w:rPr>
          <w:color w:val="7F7F7F" w:themeColor="text1" w:themeTint="80"/>
          <w:lang w:val="en-GB"/>
        </w:rPr>
        <w:t>&gt;</w:t>
      </w:r>
      <w:r>
        <w:rPr>
          <w:lang w:val="en-GB"/>
        </w:rPr>
        <w:tab/>
        <w:t>.</w:t>
      </w:r>
      <w:proofErr w:type="gramEnd"/>
    </w:p>
    <w:p w14:paraId="4E68585A" w14:textId="77777777" w:rsidR="00BC0220" w:rsidRDefault="002015EE" w:rsidP="00BC0220">
      <w:pPr>
        <w:pStyle w:val="Lijstalinea"/>
        <w:tabs>
          <w:tab w:val="left" w:pos="1418"/>
        </w:tabs>
        <w:spacing w:before="100" w:beforeAutospacing="1" w:after="100" w:afterAutospacing="1"/>
        <w:ind w:left="0"/>
        <w:jc w:val="both"/>
        <w:rPr>
          <w:rFonts w:ascii="Times New Roman" w:eastAsia="Times New Roman" w:hAnsi="Times New Roman" w:cs="Times New Roman"/>
          <w:sz w:val="24"/>
          <w:szCs w:val="24"/>
          <w:lang w:val="en-GB" w:eastAsia="nl-BE"/>
        </w:rPr>
      </w:pPr>
      <w:r w:rsidRPr="00BC0220">
        <w:rPr>
          <w:rFonts w:ascii="Times New Roman" w:eastAsia="Times New Roman" w:hAnsi="Times New Roman" w:cs="Times New Roman"/>
          <w:sz w:val="24"/>
          <w:szCs w:val="24"/>
          <w:lang w:val="en-GB" w:eastAsia="nl-BE"/>
        </w:rPr>
        <w:t>@</w:t>
      </w:r>
      <w:proofErr w:type="gramStart"/>
      <w:r w:rsidRPr="00BC0220">
        <w:rPr>
          <w:rFonts w:ascii="Times New Roman" w:eastAsia="Times New Roman" w:hAnsi="Times New Roman" w:cs="Times New Roman"/>
          <w:i/>
          <w:sz w:val="24"/>
          <w:szCs w:val="24"/>
          <w:lang w:val="en-GB" w:eastAsia="nl-BE"/>
        </w:rPr>
        <w:t>rend</w:t>
      </w:r>
      <w:proofErr w:type="gramEnd"/>
      <w:r w:rsidRPr="00BC0220">
        <w:rPr>
          <w:i/>
          <w:lang w:val="en-GB"/>
        </w:rPr>
        <w:tab/>
      </w:r>
      <w:r w:rsidR="00BC0220" w:rsidRPr="00A323FC">
        <w:rPr>
          <w:rFonts w:ascii="Times New Roman" w:eastAsia="Times New Roman" w:hAnsi="Times New Roman" w:cs="Times New Roman"/>
          <w:sz w:val="24"/>
          <w:szCs w:val="24"/>
          <w:lang w:val="en-GB" w:eastAsia="nl-BE"/>
        </w:rPr>
        <w:t>The @</w:t>
      </w:r>
      <w:r w:rsidR="00BC0220" w:rsidRPr="00A323FC">
        <w:rPr>
          <w:rFonts w:ascii="Times New Roman" w:eastAsia="Times New Roman" w:hAnsi="Times New Roman" w:cs="Times New Roman"/>
          <w:i/>
          <w:sz w:val="24"/>
          <w:szCs w:val="24"/>
          <w:lang w:val="en-GB" w:eastAsia="nl-BE"/>
        </w:rPr>
        <w:t>rend</w:t>
      </w:r>
      <w:r w:rsidR="00BC0220" w:rsidRPr="00A323FC">
        <w:rPr>
          <w:rFonts w:ascii="Times New Roman" w:eastAsia="Times New Roman" w:hAnsi="Times New Roman" w:cs="Times New Roman"/>
          <w:sz w:val="24"/>
          <w:szCs w:val="24"/>
          <w:lang w:val="en-GB" w:eastAsia="nl-BE"/>
        </w:rPr>
        <w:t xml:space="preserve"> attribute</w:t>
      </w:r>
      <w:r w:rsidR="00DD3716">
        <w:rPr>
          <w:rFonts w:ascii="Times New Roman" w:eastAsia="Times New Roman" w:hAnsi="Times New Roman" w:cs="Times New Roman"/>
          <w:sz w:val="24"/>
          <w:szCs w:val="24"/>
          <w:lang w:val="en-GB" w:eastAsia="nl-BE"/>
        </w:rPr>
        <w:t xml:space="preserve"> within a </w:t>
      </w:r>
      <w:r w:rsidR="00DD3716" w:rsidRPr="00A76ED6">
        <w:rPr>
          <w:rFonts w:ascii="Times New Roman" w:eastAsia="Times New Roman" w:hAnsi="Times New Roman" w:cs="Times New Roman"/>
          <w:color w:val="FF0000"/>
          <w:sz w:val="24"/>
          <w:szCs w:val="24"/>
          <w:lang w:val="en-GB" w:eastAsia="nl-BE"/>
        </w:rPr>
        <w:t>&lt;</w:t>
      </w:r>
      <w:proofErr w:type="spellStart"/>
      <w:r w:rsidR="00DD3716" w:rsidRPr="00A76ED6">
        <w:rPr>
          <w:rFonts w:ascii="Times New Roman" w:eastAsia="Times New Roman" w:hAnsi="Times New Roman" w:cs="Times New Roman"/>
          <w:color w:val="FF0000"/>
          <w:sz w:val="24"/>
          <w:szCs w:val="24"/>
          <w:lang w:val="en-GB" w:eastAsia="nl-BE"/>
        </w:rPr>
        <w:t>fw</w:t>
      </w:r>
      <w:proofErr w:type="spellEnd"/>
      <w:r w:rsidR="00DD3716" w:rsidRPr="00A76ED6">
        <w:rPr>
          <w:rFonts w:ascii="Times New Roman" w:eastAsia="Times New Roman" w:hAnsi="Times New Roman" w:cs="Times New Roman"/>
          <w:color w:val="FF0000"/>
          <w:sz w:val="24"/>
          <w:szCs w:val="24"/>
          <w:lang w:val="en-GB" w:eastAsia="nl-BE"/>
        </w:rPr>
        <w:t>&gt;</w:t>
      </w:r>
      <w:r w:rsidR="00DD3716">
        <w:rPr>
          <w:rFonts w:ascii="Times New Roman" w:eastAsia="Times New Roman" w:hAnsi="Times New Roman" w:cs="Times New Roman"/>
          <w:sz w:val="24"/>
          <w:szCs w:val="24"/>
          <w:lang w:val="en-GB" w:eastAsia="nl-BE"/>
        </w:rPr>
        <w:t xml:space="preserve"> can indicate</w:t>
      </w:r>
      <w:r w:rsidR="00BC0220" w:rsidRPr="00A323FC">
        <w:rPr>
          <w:rFonts w:ascii="Times New Roman" w:eastAsia="Times New Roman" w:hAnsi="Times New Roman" w:cs="Times New Roman"/>
          <w:sz w:val="24"/>
          <w:szCs w:val="24"/>
          <w:lang w:val="en-GB" w:eastAsia="nl-BE"/>
        </w:rPr>
        <w:t xml:space="preserve"> t</w:t>
      </w:r>
      <w:r w:rsidR="00DD3716">
        <w:rPr>
          <w:rFonts w:ascii="Times New Roman" w:eastAsia="Times New Roman" w:hAnsi="Times New Roman" w:cs="Times New Roman"/>
          <w:sz w:val="24"/>
          <w:szCs w:val="24"/>
          <w:lang w:val="en-GB" w:eastAsia="nl-BE"/>
        </w:rPr>
        <w:t xml:space="preserve">he writing tool used to </w:t>
      </w:r>
      <w:r w:rsidR="00DD3716">
        <w:rPr>
          <w:rFonts w:ascii="Times New Roman" w:eastAsia="Times New Roman" w:hAnsi="Times New Roman" w:cs="Times New Roman"/>
          <w:sz w:val="24"/>
          <w:szCs w:val="24"/>
          <w:lang w:val="en-GB" w:eastAsia="nl-BE"/>
        </w:rPr>
        <w:tab/>
        <w:t>write/to type the page number</w:t>
      </w:r>
      <w:r w:rsidR="00BC0220" w:rsidRPr="00A323FC">
        <w:rPr>
          <w:rFonts w:ascii="Times New Roman" w:eastAsia="Times New Roman" w:hAnsi="Times New Roman" w:cs="Times New Roman"/>
          <w:sz w:val="24"/>
          <w:szCs w:val="24"/>
          <w:lang w:val="en-GB" w:eastAsia="nl-BE"/>
        </w:rPr>
        <w:t xml:space="preserve">. </w:t>
      </w:r>
      <w:r w:rsidR="00DD3716">
        <w:rPr>
          <w:rFonts w:ascii="Times New Roman" w:eastAsia="Times New Roman" w:hAnsi="Times New Roman" w:cs="Times New Roman"/>
          <w:sz w:val="24"/>
          <w:szCs w:val="24"/>
          <w:lang w:val="en-GB" w:eastAsia="nl-BE"/>
        </w:rPr>
        <w:t xml:space="preserve">Yet, we only use this when the material differs </w:t>
      </w:r>
      <w:r w:rsidR="00DD3716">
        <w:rPr>
          <w:rFonts w:ascii="Times New Roman" w:eastAsia="Times New Roman" w:hAnsi="Times New Roman" w:cs="Times New Roman"/>
          <w:sz w:val="24"/>
          <w:szCs w:val="24"/>
          <w:lang w:val="en-GB" w:eastAsia="nl-BE"/>
        </w:rPr>
        <w:tab/>
        <w:t xml:space="preserve">from the dominant writing tool of the genetic document (cf.: </w:t>
      </w:r>
      <w:proofErr w:type="spellStart"/>
      <w:r w:rsidR="00DD3716">
        <w:rPr>
          <w:rFonts w:ascii="Times New Roman" w:eastAsia="Times New Roman" w:hAnsi="Times New Roman" w:cs="Times New Roman"/>
          <w:sz w:val="24"/>
          <w:szCs w:val="24"/>
          <w:lang w:val="en-GB" w:eastAsia="nl-BE"/>
        </w:rPr>
        <w:t>blueblack</w:t>
      </w:r>
      <w:proofErr w:type="spellEnd"/>
      <w:r w:rsidR="00DD3716">
        <w:rPr>
          <w:rFonts w:ascii="Times New Roman" w:eastAsia="Times New Roman" w:hAnsi="Times New Roman" w:cs="Times New Roman"/>
          <w:sz w:val="24"/>
          <w:szCs w:val="24"/>
          <w:lang w:val="en-GB" w:eastAsia="nl-BE"/>
        </w:rPr>
        <w:t xml:space="preserve"> ink for </w:t>
      </w:r>
      <w:r w:rsidR="00DD3716">
        <w:rPr>
          <w:rFonts w:ascii="Times New Roman" w:eastAsia="Times New Roman" w:hAnsi="Times New Roman" w:cs="Times New Roman"/>
          <w:sz w:val="24"/>
          <w:szCs w:val="24"/>
          <w:lang w:val="en-GB" w:eastAsia="nl-BE"/>
        </w:rPr>
        <w:tab/>
        <w:t xml:space="preserve">the manuscripts and notes, and black ink for the typescripts). </w:t>
      </w:r>
      <w:r w:rsidR="00BC0220" w:rsidRPr="00A323FC">
        <w:rPr>
          <w:rFonts w:ascii="Times New Roman" w:eastAsia="Times New Roman" w:hAnsi="Times New Roman" w:cs="Times New Roman"/>
          <w:sz w:val="24"/>
          <w:szCs w:val="24"/>
          <w:lang w:val="en-GB" w:eastAsia="nl-BE"/>
        </w:rPr>
        <w:t xml:space="preserve">At the </w:t>
      </w:r>
      <w:r w:rsidR="00BC0220">
        <w:rPr>
          <w:rFonts w:ascii="Times New Roman" w:eastAsia="Times New Roman" w:hAnsi="Times New Roman" w:cs="Times New Roman"/>
          <w:sz w:val="24"/>
          <w:szCs w:val="24"/>
          <w:lang w:val="en-GB" w:eastAsia="nl-BE"/>
        </w:rPr>
        <w:t xml:space="preserve">moment </w:t>
      </w:r>
      <w:r w:rsidR="00DD3716">
        <w:rPr>
          <w:rFonts w:ascii="Times New Roman" w:eastAsia="Times New Roman" w:hAnsi="Times New Roman" w:cs="Times New Roman"/>
          <w:sz w:val="24"/>
          <w:szCs w:val="24"/>
          <w:lang w:val="en-GB" w:eastAsia="nl-BE"/>
        </w:rPr>
        <w:tab/>
      </w:r>
      <w:r w:rsidR="00BC0220">
        <w:rPr>
          <w:rFonts w:ascii="Times New Roman" w:eastAsia="Times New Roman" w:hAnsi="Times New Roman" w:cs="Times New Roman"/>
          <w:sz w:val="24"/>
          <w:szCs w:val="24"/>
          <w:lang w:val="en-GB" w:eastAsia="nl-BE"/>
        </w:rPr>
        <w:t>we distinguish between 6</w:t>
      </w:r>
      <w:r w:rsidR="00BC0220" w:rsidRPr="00A323FC">
        <w:rPr>
          <w:rFonts w:ascii="Times New Roman" w:eastAsia="Times New Roman" w:hAnsi="Times New Roman" w:cs="Times New Roman"/>
          <w:sz w:val="24"/>
          <w:szCs w:val="24"/>
          <w:lang w:val="en-GB" w:eastAsia="nl-BE"/>
        </w:rPr>
        <w:t xml:space="preserve"> different writing tool renditions:</w:t>
      </w:r>
    </w:p>
    <w:p w14:paraId="14124FBC" w14:textId="77777777" w:rsidR="00BC0220" w:rsidRDefault="00BC0220" w:rsidP="00BC0220">
      <w:pPr>
        <w:pStyle w:val="Lijstalinea"/>
        <w:tabs>
          <w:tab w:val="left" w:pos="1418"/>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b/>
      </w:r>
    </w:p>
    <w:p w14:paraId="1D89AD60" w14:textId="77777777" w:rsidR="00BC0220" w:rsidRDefault="00BC0220" w:rsidP="00BC0220">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b/>
          <w:sz w:val="24"/>
          <w:szCs w:val="24"/>
          <w:lang w:val="en-GB" w:eastAsia="nl-BE"/>
        </w:rPr>
        <w:t>a</w:t>
      </w:r>
      <w:proofErr w:type="gramEnd"/>
      <w:r>
        <w:rPr>
          <w:rFonts w:ascii="Times New Roman" w:eastAsia="Times New Roman" w:hAnsi="Times New Roman" w:cs="Times New Roman"/>
          <w:b/>
          <w:sz w:val="24"/>
          <w:szCs w:val="24"/>
          <w:lang w:val="en-GB" w:eastAsia="nl-BE"/>
        </w:rPr>
        <w:t xml:space="preserve"> normal pen</w:t>
      </w:r>
      <w:r>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w:t>
      </w:r>
      <w:del w:id="13" w:author="Elli Bleeker" w:date="2016-08-01T18:27:00Z">
        <w:r w:rsidRPr="00A323FC" w:rsidDel="0024497C">
          <w:rPr>
            <w:rFonts w:ascii="Times New Roman" w:eastAsia="Times New Roman" w:hAnsi="Times New Roman" w:cs="Times New Roman"/>
            <w:color w:val="7F7F7F" w:themeColor="text1" w:themeTint="80"/>
            <w:sz w:val="24"/>
            <w:szCs w:val="24"/>
            <w:lang w:val="en-GB" w:eastAsia="nl-BE"/>
          </w:rPr>
          <w:delText>del</w:delText>
        </w:r>
      </w:del>
      <w:r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Pr="00A323FC">
        <w:rPr>
          <w:rFonts w:ascii="Times New Roman" w:eastAsia="Times New Roman" w:hAnsi="Times New Roman" w:cs="Times New Roman"/>
          <w:color w:val="7F7F7F" w:themeColor="text1" w:themeTint="80"/>
          <w:sz w:val="24"/>
          <w:szCs w:val="24"/>
          <w:lang w:val="en-GB" w:eastAsia="nl-BE"/>
        </w:rPr>
        <w:t>blueblack</w:t>
      </w:r>
      <w:proofErr w:type="spellEnd"/>
      <w:r w:rsidRPr="00A323FC">
        <w:rPr>
          <w:rFonts w:ascii="Times New Roman" w:eastAsia="Times New Roman" w:hAnsi="Times New Roman" w:cs="Times New Roman"/>
          <w:color w:val="7F7F7F" w:themeColor="text1" w:themeTint="80"/>
          <w:sz w:val="24"/>
          <w:szCs w:val="24"/>
          <w:lang w:val="en-GB" w:eastAsia="nl-BE"/>
        </w:rPr>
        <w:t xml:space="preserve"> ink"&gt;</w:t>
      </w:r>
    </w:p>
    <w:p w14:paraId="45CCF9B1" w14:textId="77777777" w:rsidR="00BC0220" w:rsidRDefault="00BC0220" w:rsidP="00BC0220">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b/>
          <w:sz w:val="24"/>
          <w:szCs w:val="24"/>
          <w:lang w:val="en-GB" w:eastAsia="nl-BE"/>
        </w:rPr>
        <w:t>a</w:t>
      </w:r>
      <w:proofErr w:type="gramEnd"/>
      <w:r>
        <w:rPr>
          <w:rFonts w:ascii="Times New Roman" w:eastAsia="Times New Roman" w:hAnsi="Times New Roman" w:cs="Times New Roman"/>
          <w:b/>
          <w:sz w:val="24"/>
          <w:szCs w:val="24"/>
          <w:lang w:val="en-GB" w:eastAsia="nl-BE"/>
        </w:rPr>
        <w:t xml:space="preserve"> sharper pen</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w:t>
      </w:r>
      <w:del w:id="14" w:author="Elli Bleeker" w:date="2016-08-01T18:27:00Z">
        <w:r w:rsidRPr="00A323FC" w:rsidDel="0024497C">
          <w:rPr>
            <w:rFonts w:ascii="Times New Roman" w:eastAsia="Times New Roman" w:hAnsi="Times New Roman" w:cs="Times New Roman"/>
            <w:color w:val="7F7F7F" w:themeColor="text1" w:themeTint="80"/>
            <w:sz w:val="24"/>
            <w:szCs w:val="24"/>
            <w:lang w:val="en-GB" w:eastAsia="nl-BE"/>
          </w:rPr>
          <w:delText>del</w:delText>
        </w:r>
      </w:del>
      <w:r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Pr="00A323FC">
        <w:rPr>
          <w:rFonts w:ascii="Times New Roman" w:eastAsia="Times New Roman" w:hAnsi="Times New Roman" w:cs="Times New Roman"/>
          <w:color w:val="7F7F7F" w:themeColor="text1" w:themeTint="80"/>
          <w:sz w:val="24"/>
          <w:szCs w:val="24"/>
          <w:lang w:val="en-GB" w:eastAsia="nl-BE"/>
        </w:rPr>
        <w:t>deepblackink</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6393CF85" w14:textId="77777777" w:rsidR="00BC0220" w:rsidRDefault="00BC0220" w:rsidP="00BC0220">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8C4BFE">
        <w:rPr>
          <w:rFonts w:ascii="Times New Roman" w:eastAsia="Times New Roman" w:hAnsi="Times New Roman" w:cs="Times New Roman"/>
          <w:b/>
          <w:sz w:val="24"/>
          <w:szCs w:val="24"/>
          <w:lang w:val="en-GB" w:eastAsia="nl-BE"/>
        </w:rPr>
        <w:t>a</w:t>
      </w:r>
      <w:proofErr w:type="gramEnd"/>
      <w:r>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b/>
          <w:sz w:val="24"/>
          <w:szCs w:val="24"/>
          <w:lang w:val="en-GB" w:eastAsia="nl-BE"/>
        </w:rPr>
        <w:t>grey pencil</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w:t>
      </w:r>
      <w:del w:id="15" w:author="Elli Bleeker" w:date="2016-08-01T18:27:00Z">
        <w:r w:rsidRPr="00A323FC" w:rsidDel="0024497C">
          <w:rPr>
            <w:rFonts w:ascii="Times New Roman" w:eastAsia="Times New Roman" w:hAnsi="Times New Roman" w:cs="Times New Roman"/>
            <w:color w:val="7F7F7F" w:themeColor="text1" w:themeTint="80"/>
            <w:sz w:val="24"/>
            <w:szCs w:val="24"/>
            <w:lang w:val="en-GB" w:eastAsia="nl-BE"/>
          </w:rPr>
          <w:delText>del</w:delText>
        </w:r>
      </w:del>
      <w:r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Pr="00A323FC">
        <w:rPr>
          <w:rFonts w:ascii="Times New Roman" w:eastAsia="Times New Roman" w:hAnsi="Times New Roman" w:cs="Times New Roman"/>
          <w:color w:val="7F7F7F" w:themeColor="text1" w:themeTint="80"/>
          <w:sz w:val="24"/>
          <w:szCs w:val="24"/>
          <w:lang w:val="en-GB" w:eastAsia="nl-BE"/>
        </w:rPr>
        <w:t>greypencil</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388D0173" w14:textId="77777777" w:rsidR="00BC0220" w:rsidRPr="00A323FC" w:rsidRDefault="00BC0220" w:rsidP="00BC0220">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color w:val="7F7F7F" w:themeColor="text1" w:themeTint="80"/>
          <w:sz w:val="24"/>
          <w:szCs w:val="24"/>
          <w:lang w:val="en-GB" w:eastAsia="nl-BE"/>
        </w:rPr>
      </w:pPr>
      <w:proofErr w:type="gramStart"/>
      <w:r w:rsidRPr="008C4BFE">
        <w:rPr>
          <w:rFonts w:ascii="Times New Roman" w:eastAsia="Times New Roman" w:hAnsi="Times New Roman" w:cs="Times New Roman"/>
          <w:b/>
          <w:sz w:val="24"/>
          <w:szCs w:val="24"/>
          <w:lang w:val="en-GB" w:eastAsia="nl-BE"/>
        </w:rPr>
        <w:t>a</w:t>
      </w:r>
      <w:proofErr w:type="gramEnd"/>
      <w:r>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b/>
          <w:sz w:val="24"/>
          <w:szCs w:val="24"/>
          <w:lang w:val="en-GB" w:eastAsia="nl-BE"/>
        </w:rPr>
        <w:t>blue pencil</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w:t>
      </w:r>
      <w:del w:id="16" w:author="Elli Bleeker" w:date="2016-08-01T18:27:00Z">
        <w:r w:rsidRPr="00A323FC" w:rsidDel="0024497C">
          <w:rPr>
            <w:rFonts w:ascii="Times New Roman" w:eastAsia="Times New Roman" w:hAnsi="Times New Roman" w:cs="Times New Roman"/>
            <w:color w:val="7F7F7F" w:themeColor="text1" w:themeTint="80"/>
            <w:sz w:val="24"/>
            <w:szCs w:val="24"/>
            <w:lang w:val="en-GB" w:eastAsia="nl-BE"/>
          </w:rPr>
          <w:delText>del</w:delText>
        </w:r>
      </w:del>
      <w:r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Pr="00A323FC">
        <w:rPr>
          <w:rFonts w:ascii="Times New Roman" w:eastAsia="Times New Roman" w:hAnsi="Times New Roman" w:cs="Times New Roman"/>
          <w:color w:val="7F7F7F" w:themeColor="text1" w:themeTint="80"/>
          <w:sz w:val="24"/>
          <w:szCs w:val="24"/>
          <w:lang w:val="en-GB" w:eastAsia="nl-BE"/>
        </w:rPr>
        <w:t>bluepencil</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147D7458" w14:textId="77777777" w:rsidR="00BC0220" w:rsidRDefault="00BC0220" w:rsidP="00BC0220">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b/>
          <w:sz w:val="24"/>
          <w:szCs w:val="24"/>
          <w:lang w:val="en-GB" w:eastAsia="nl-BE"/>
        </w:rPr>
        <w:t>a</w:t>
      </w:r>
      <w:proofErr w:type="gramEnd"/>
      <w:r>
        <w:rPr>
          <w:rFonts w:ascii="Times New Roman" w:eastAsia="Times New Roman" w:hAnsi="Times New Roman" w:cs="Times New Roman"/>
          <w:b/>
          <w:sz w:val="24"/>
          <w:szCs w:val="24"/>
          <w:lang w:val="en-GB" w:eastAsia="nl-BE"/>
        </w:rPr>
        <w:t xml:space="preserve"> r</w:t>
      </w:r>
      <w:r w:rsidRPr="00A323FC">
        <w:rPr>
          <w:rFonts w:ascii="Times New Roman" w:eastAsia="Times New Roman" w:hAnsi="Times New Roman" w:cs="Times New Roman"/>
          <w:b/>
          <w:sz w:val="24"/>
          <w:szCs w:val="24"/>
          <w:lang w:val="en-GB" w:eastAsia="nl-BE"/>
        </w:rPr>
        <w:t>ed pencil</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w:t>
      </w:r>
      <w:del w:id="17" w:author="Elli Bleeker" w:date="2016-08-01T18:27:00Z">
        <w:r w:rsidRPr="00A323FC" w:rsidDel="0024497C">
          <w:rPr>
            <w:rFonts w:ascii="Times New Roman" w:eastAsia="Times New Roman" w:hAnsi="Times New Roman" w:cs="Times New Roman"/>
            <w:color w:val="7F7F7F" w:themeColor="text1" w:themeTint="80"/>
            <w:sz w:val="24"/>
            <w:szCs w:val="24"/>
            <w:lang w:val="en-GB" w:eastAsia="nl-BE"/>
          </w:rPr>
          <w:delText>del</w:delText>
        </w:r>
      </w:del>
      <w:r w:rsidRPr="00A323FC">
        <w:rPr>
          <w:rFonts w:ascii="Times New Roman" w:eastAsia="Times New Roman" w:hAnsi="Times New Roman" w:cs="Times New Roman"/>
          <w:color w:val="7F7F7F" w:themeColor="text1" w:themeTint="80"/>
          <w:sz w:val="24"/>
          <w:szCs w:val="24"/>
          <w:lang w:val="en-GB" w:eastAsia="nl-BE"/>
        </w:rPr>
        <w:t xml:space="preserve"> rend ="</w:t>
      </w:r>
      <w:proofErr w:type="spellStart"/>
      <w:r w:rsidRPr="00A323FC">
        <w:rPr>
          <w:rFonts w:ascii="Times New Roman" w:eastAsia="Times New Roman" w:hAnsi="Times New Roman" w:cs="Times New Roman"/>
          <w:color w:val="7F7F7F" w:themeColor="text1" w:themeTint="80"/>
          <w:sz w:val="24"/>
          <w:szCs w:val="24"/>
          <w:lang w:val="en-GB" w:eastAsia="nl-BE"/>
        </w:rPr>
        <w:t>redpencil</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2BE50619" w14:textId="77777777" w:rsidR="00BC0220" w:rsidRPr="00A323FC" w:rsidRDefault="00BC0220" w:rsidP="00BC0220">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b/>
          <w:sz w:val="24"/>
          <w:szCs w:val="24"/>
          <w:lang w:val="en-GB" w:eastAsia="nl-BE"/>
        </w:rPr>
        <w:t>a</w:t>
      </w:r>
      <w:proofErr w:type="gramEnd"/>
      <w:r w:rsidRPr="00A323FC">
        <w:rPr>
          <w:rFonts w:ascii="Times New Roman" w:eastAsia="Times New Roman" w:hAnsi="Times New Roman" w:cs="Times New Roman"/>
          <w:b/>
          <w:sz w:val="24"/>
          <w:szCs w:val="24"/>
          <w:lang w:val="en-GB" w:eastAsia="nl-BE"/>
        </w:rPr>
        <w:t xml:space="preserve"> typewriter</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w:t>
      </w:r>
      <w:del w:id="18" w:author="Elli Bleeker" w:date="2016-08-01T18:27:00Z">
        <w:r w:rsidRPr="00A323FC" w:rsidDel="0024497C">
          <w:rPr>
            <w:rFonts w:ascii="Times New Roman" w:eastAsia="Times New Roman" w:hAnsi="Times New Roman" w:cs="Times New Roman"/>
            <w:color w:val="7F7F7F" w:themeColor="text1" w:themeTint="80"/>
            <w:sz w:val="24"/>
            <w:szCs w:val="24"/>
            <w:lang w:val="en-GB" w:eastAsia="nl-BE"/>
          </w:rPr>
          <w:delText>del</w:delText>
        </w:r>
      </w:del>
      <w:r w:rsidRPr="00A323FC">
        <w:rPr>
          <w:rFonts w:ascii="Times New Roman" w:eastAsia="Times New Roman" w:hAnsi="Times New Roman" w:cs="Times New Roman"/>
          <w:color w:val="7F7F7F" w:themeColor="text1" w:themeTint="80"/>
          <w:sz w:val="24"/>
          <w:szCs w:val="24"/>
          <w:lang w:val="en-GB" w:eastAsia="nl-BE"/>
        </w:rPr>
        <w:t xml:space="preserve"> rend="black ink&gt;</w:t>
      </w:r>
    </w:p>
    <w:p w14:paraId="0C27B46B" w14:textId="77777777" w:rsidR="002015EE" w:rsidRDefault="00DD3716" w:rsidP="002015EE">
      <w:pPr>
        <w:pStyle w:val="Normaalweb"/>
        <w:tabs>
          <w:tab w:val="left" w:pos="1418"/>
        </w:tabs>
        <w:spacing w:line="276" w:lineRule="auto"/>
        <w:jc w:val="both"/>
        <w:rPr>
          <w:lang w:val="en-GB"/>
        </w:rPr>
      </w:pPr>
      <w:r>
        <w:rPr>
          <w:lang w:val="en-GB"/>
        </w:rPr>
        <w:tab/>
        <w:t>However, the @</w:t>
      </w:r>
      <w:r w:rsidRPr="00A76ED6">
        <w:rPr>
          <w:i/>
          <w:lang w:val="en-GB"/>
        </w:rPr>
        <w:t>rend</w:t>
      </w:r>
      <w:r>
        <w:rPr>
          <w:lang w:val="en-GB"/>
        </w:rPr>
        <w:t xml:space="preserve"> can also refer to </w:t>
      </w:r>
      <w:r w:rsidR="00185545">
        <w:rPr>
          <w:lang w:val="en-GB"/>
        </w:rPr>
        <w:t xml:space="preserve">the specific marking of the page number. </w:t>
      </w:r>
      <w:r w:rsidR="00A76ED6">
        <w:rPr>
          <w:lang w:val="en-GB"/>
        </w:rPr>
        <w:tab/>
      </w:r>
      <w:r w:rsidR="00185545">
        <w:rPr>
          <w:lang w:val="en-GB"/>
        </w:rPr>
        <w:t xml:space="preserve">Brulez often adds a </w:t>
      </w:r>
      <w:r w:rsidR="00A76ED6">
        <w:rPr>
          <w:lang w:val="en-GB"/>
        </w:rPr>
        <w:t>"</w:t>
      </w:r>
      <w:r w:rsidR="00A76ED6" w:rsidRPr="00A76ED6">
        <w:rPr>
          <w:sz w:val="28"/>
          <w:vertAlign w:val="subscript"/>
          <w:lang w:val="en-GB"/>
        </w:rPr>
        <w:t>└</w:t>
      </w:r>
      <w:r w:rsidR="00A76ED6">
        <w:rPr>
          <w:lang w:val="en-GB"/>
        </w:rPr>
        <w:t>" before the actual number. If so, the @</w:t>
      </w:r>
      <w:r w:rsidR="00A76ED6" w:rsidRPr="00A76ED6">
        <w:rPr>
          <w:i/>
          <w:lang w:val="en-GB"/>
        </w:rPr>
        <w:t>rend</w:t>
      </w:r>
      <w:r w:rsidR="00A76ED6">
        <w:rPr>
          <w:lang w:val="en-GB"/>
        </w:rPr>
        <w:t xml:space="preserve"> is attributed </w:t>
      </w:r>
      <w:r w:rsidR="00A76ED6">
        <w:rPr>
          <w:lang w:val="en-GB"/>
        </w:rPr>
        <w:tab/>
        <w:t>the "semi-boxed" value:</w:t>
      </w:r>
    </w:p>
    <w:p w14:paraId="6A411D59" w14:textId="77777777" w:rsidR="00A76ED6" w:rsidRDefault="00A76ED6" w:rsidP="002015EE">
      <w:pPr>
        <w:pStyle w:val="Normaalweb"/>
        <w:tabs>
          <w:tab w:val="left" w:pos="1418"/>
        </w:tabs>
        <w:spacing w:line="276" w:lineRule="auto"/>
        <w:jc w:val="both"/>
        <w:rPr>
          <w:ins w:id="19" w:author="Elli Bleeker" w:date="2016-08-01T18:27:00Z"/>
          <w:color w:val="7F7F7F" w:themeColor="text1" w:themeTint="80"/>
          <w:lang w:val="en-GB"/>
        </w:rPr>
      </w:pPr>
      <w:r>
        <w:rPr>
          <w:lang w:val="en-GB"/>
        </w:rPr>
        <w:tab/>
      </w:r>
      <w:r>
        <w:rPr>
          <w:lang w:val="en-GB"/>
        </w:rPr>
        <w:tab/>
      </w:r>
      <w:r w:rsidRPr="00A76ED6">
        <w:rPr>
          <w:color w:val="7F7F7F" w:themeColor="text1" w:themeTint="80"/>
          <w:lang w:val="en-GB"/>
        </w:rPr>
        <w:t>&lt;</w:t>
      </w:r>
      <w:proofErr w:type="spellStart"/>
      <w:proofErr w:type="gramStart"/>
      <w:r w:rsidRPr="00A76ED6">
        <w:rPr>
          <w:color w:val="7F7F7F" w:themeColor="text1" w:themeTint="80"/>
          <w:lang w:val="en-GB"/>
        </w:rPr>
        <w:t>fw</w:t>
      </w:r>
      <w:proofErr w:type="spellEnd"/>
      <w:proofErr w:type="gramEnd"/>
      <w:r w:rsidRPr="00A76ED6">
        <w:rPr>
          <w:color w:val="7F7F7F" w:themeColor="text1" w:themeTint="80"/>
          <w:lang w:val="en-GB"/>
        </w:rPr>
        <w:t xml:space="preserve"> type="</w:t>
      </w:r>
      <w:proofErr w:type="spellStart"/>
      <w:r w:rsidRPr="00A76ED6">
        <w:rPr>
          <w:color w:val="7F7F7F" w:themeColor="text1" w:themeTint="80"/>
          <w:lang w:val="en-GB"/>
        </w:rPr>
        <w:t>pageNum</w:t>
      </w:r>
      <w:proofErr w:type="spellEnd"/>
      <w:r w:rsidRPr="00A76ED6">
        <w:rPr>
          <w:color w:val="7F7F7F" w:themeColor="text1" w:themeTint="80"/>
          <w:lang w:val="en-GB"/>
        </w:rPr>
        <w:t>" rend="semi-boxed</w:t>
      </w:r>
      <w:r>
        <w:rPr>
          <w:color w:val="7F7F7F" w:themeColor="text1" w:themeTint="80"/>
          <w:lang w:val="en-GB"/>
        </w:rPr>
        <w:t>"&gt;1&lt;/</w:t>
      </w:r>
      <w:proofErr w:type="spellStart"/>
      <w:r>
        <w:rPr>
          <w:color w:val="7F7F7F" w:themeColor="text1" w:themeTint="80"/>
          <w:lang w:val="en-GB"/>
        </w:rPr>
        <w:t>fw</w:t>
      </w:r>
      <w:proofErr w:type="spellEnd"/>
      <w:r>
        <w:rPr>
          <w:color w:val="7F7F7F" w:themeColor="text1" w:themeTint="80"/>
          <w:lang w:val="en-GB"/>
        </w:rPr>
        <w:t>&gt;</w:t>
      </w:r>
    </w:p>
    <w:p w14:paraId="5F0FCD2D" w14:textId="77777777" w:rsidR="0024497C" w:rsidRPr="00A76ED6" w:rsidRDefault="0024497C" w:rsidP="002015EE">
      <w:pPr>
        <w:pStyle w:val="Normaalweb"/>
        <w:tabs>
          <w:tab w:val="left" w:pos="1418"/>
        </w:tabs>
        <w:spacing w:line="276" w:lineRule="auto"/>
        <w:jc w:val="both"/>
        <w:rPr>
          <w:color w:val="7F7F7F" w:themeColor="text1" w:themeTint="80"/>
          <w:lang w:val="en-GB"/>
        </w:rPr>
      </w:pPr>
      <w:ins w:id="20" w:author="Elli Bleeker" w:date="2016-08-01T18:28:00Z">
        <w:r>
          <w:rPr>
            <w:color w:val="7F7F7F" w:themeColor="text1" w:themeTint="80"/>
            <w:lang w:val="en-GB"/>
          </w:rPr>
          <w:t>The @rend can take multiple values, so in cases where the writing tool differs from the dominant writing tool, the &lt;</w:t>
        </w:r>
        <w:proofErr w:type="spellStart"/>
        <w:r>
          <w:rPr>
            <w:color w:val="7F7F7F" w:themeColor="text1" w:themeTint="80"/>
            <w:lang w:val="en-GB"/>
          </w:rPr>
          <w:t>fw</w:t>
        </w:r>
        <w:proofErr w:type="spellEnd"/>
        <w:r>
          <w:rPr>
            <w:color w:val="7F7F7F" w:themeColor="text1" w:themeTint="80"/>
            <w:lang w:val="en-GB"/>
          </w:rPr>
          <w:t xml:space="preserve">&gt; may look as follows: </w:t>
        </w:r>
        <w:r w:rsidRPr="00A76ED6">
          <w:rPr>
            <w:color w:val="7F7F7F" w:themeColor="text1" w:themeTint="80"/>
            <w:lang w:val="en-GB"/>
          </w:rPr>
          <w:t>&lt;</w:t>
        </w:r>
        <w:proofErr w:type="spellStart"/>
        <w:r w:rsidRPr="00A76ED6">
          <w:rPr>
            <w:color w:val="7F7F7F" w:themeColor="text1" w:themeTint="80"/>
            <w:lang w:val="en-GB"/>
          </w:rPr>
          <w:t>fw</w:t>
        </w:r>
        <w:proofErr w:type="spellEnd"/>
        <w:r w:rsidRPr="00A76ED6">
          <w:rPr>
            <w:color w:val="7F7F7F" w:themeColor="text1" w:themeTint="80"/>
            <w:lang w:val="en-GB"/>
          </w:rPr>
          <w:t xml:space="preserve"> type="</w:t>
        </w:r>
        <w:proofErr w:type="spellStart"/>
        <w:r w:rsidRPr="00A76ED6">
          <w:rPr>
            <w:color w:val="7F7F7F" w:themeColor="text1" w:themeTint="80"/>
            <w:lang w:val="en-GB"/>
          </w:rPr>
          <w:t>pageNum</w:t>
        </w:r>
        <w:proofErr w:type="spellEnd"/>
        <w:r w:rsidRPr="00A76ED6">
          <w:rPr>
            <w:color w:val="7F7F7F" w:themeColor="text1" w:themeTint="80"/>
            <w:lang w:val="en-GB"/>
          </w:rPr>
          <w:t>" rend="semi-boxed</w:t>
        </w:r>
        <w:r>
          <w:rPr>
            <w:color w:val="7F7F7F" w:themeColor="text1" w:themeTint="80"/>
            <w:lang w:val="en-GB"/>
          </w:rPr>
          <w:t>"</w:t>
        </w:r>
        <w:r>
          <w:rPr>
            <w:color w:val="7F7F7F" w:themeColor="text1" w:themeTint="80"/>
            <w:lang w:val="en-GB"/>
          </w:rPr>
          <w:t xml:space="preserve"> “redpencil”</w:t>
        </w:r>
        <w:bookmarkStart w:id="21" w:name="_GoBack"/>
        <w:bookmarkEnd w:id="21"/>
        <w:r>
          <w:rPr>
            <w:color w:val="7F7F7F" w:themeColor="text1" w:themeTint="80"/>
            <w:lang w:val="en-GB"/>
          </w:rPr>
          <w:t>&gt;1&lt;/fw&gt;</w:t>
        </w:r>
      </w:ins>
    </w:p>
    <w:p w14:paraId="7C3F1C1F" w14:textId="77777777" w:rsidR="009076B8" w:rsidRPr="00A76ED6" w:rsidRDefault="009076B8" w:rsidP="00011E9D">
      <w:pPr>
        <w:pStyle w:val="Kop1"/>
        <w:rPr>
          <w:sz w:val="32"/>
          <w:lang w:val="en-GB"/>
        </w:rPr>
      </w:pPr>
      <w:r w:rsidRPr="00A76ED6">
        <w:rPr>
          <w:sz w:val="32"/>
          <w:lang w:val="en-GB"/>
        </w:rPr>
        <w:t>&lt;</w:t>
      </w:r>
      <w:proofErr w:type="gramStart"/>
      <w:r w:rsidRPr="00A76ED6">
        <w:rPr>
          <w:sz w:val="32"/>
          <w:lang w:val="en-GB"/>
        </w:rPr>
        <w:t>p</w:t>
      </w:r>
      <w:proofErr w:type="gramEnd"/>
      <w:r w:rsidRPr="00A76ED6">
        <w:rPr>
          <w:sz w:val="32"/>
          <w:lang w:val="en-GB"/>
        </w:rPr>
        <w:t>&gt;</w:t>
      </w:r>
    </w:p>
    <w:p w14:paraId="1C26DD3B" w14:textId="77777777" w:rsidR="009076B8" w:rsidRDefault="009076B8" w:rsidP="009076B8">
      <w:pPr>
        <w:pStyle w:val="Subtitel"/>
        <w:rPr>
          <w:lang w:val="en-GB"/>
        </w:rPr>
      </w:pPr>
      <w:r>
        <w:rPr>
          <w:lang w:val="en-GB"/>
        </w:rPr>
        <w:t>What is it?</w:t>
      </w:r>
    </w:p>
    <w:p w14:paraId="1A01DF9A" w14:textId="77777777" w:rsidR="009076B8" w:rsidRDefault="009076B8" w:rsidP="00810647">
      <w:pPr>
        <w:pStyle w:val="Normaalweb"/>
        <w:tabs>
          <w:tab w:val="left" w:pos="1418"/>
        </w:tabs>
        <w:spacing w:line="276" w:lineRule="auto"/>
        <w:jc w:val="both"/>
        <w:rPr>
          <w:lang w:val="en-GB"/>
        </w:rPr>
      </w:pPr>
      <w:r w:rsidRPr="00810647">
        <w:rPr>
          <w:lang w:val="en-GB"/>
        </w:rPr>
        <w:t xml:space="preserve">The </w:t>
      </w:r>
      <w:r w:rsidRPr="00810647">
        <w:rPr>
          <w:color w:val="FF0000"/>
          <w:lang w:val="en-GB"/>
        </w:rPr>
        <w:t>&lt;p&gt;</w:t>
      </w:r>
      <w:r w:rsidR="00027FBB">
        <w:rPr>
          <w:lang w:val="en-GB"/>
        </w:rPr>
        <w:t xml:space="preserve"> </w:t>
      </w:r>
      <w:r w:rsidRPr="00810647">
        <w:rPr>
          <w:lang w:val="en-GB"/>
        </w:rPr>
        <w:t xml:space="preserve">tag is </w:t>
      </w:r>
      <w:r w:rsidR="00810647" w:rsidRPr="00810647">
        <w:rPr>
          <w:lang w:val="en-GB"/>
        </w:rPr>
        <w:t>use</w:t>
      </w:r>
      <w:r w:rsidR="00810647">
        <w:rPr>
          <w:lang w:val="en-GB"/>
        </w:rPr>
        <w:t xml:space="preserve">d to mark the paragraphs in the source text. Because Brulez always </w:t>
      </w:r>
      <w:r w:rsidR="00EC44A4">
        <w:rPr>
          <w:lang w:val="en-GB"/>
        </w:rPr>
        <w:t xml:space="preserve">starts </w:t>
      </w:r>
      <w:r w:rsidR="00810647">
        <w:rPr>
          <w:lang w:val="en-GB"/>
        </w:rPr>
        <w:t>a new paragraph</w:t>
      </w:r>
      <w:r w:rsidR="00EC44A4">
        <w:rPr>
          <w:lang w:val="en-GB"/>
        </w:rPr>
        <w:t xml:space="preserve"> with an intended line</w:t>
      </w:r>
      <w:r w:rsidR="00810647">
        <w:rPr>
          <w:lang w:val="en-GB"/>
        </w:rPr>
        <w:t>, an @</w:t>
      </w:r>
      <w:r w:rsidR="00810647" w:rsidRPr="00810647">
        <w:rPr>
          <w:i/>
          <w:lang w:val="en-GB"/>
        </w:rPr>
        <w:t>style</w:t>
      </w:r>
      <w:r w:rsidR="00810647">
        <w:rPr>
          <w:lang w:val="en-GB"/>
        </w:rPr>
        <w:t xml:space="preserve"> is added with the value "</w:t>
      </w:r>
      <w:proofErr w:type="spellStart"/>
      <w:r w:rsidR="00810647">
        <w:rPr>
          <w:lang w:val="en-GB"/>
        </w:rPr>
        <w:t>textindent</w:t>
      </w:r>
      <w:proofErr w:type="spellEnd"/>
      <w:r w:rsidR="00810647">
        <w:rPr>
          <w:lang w:val="en-GB"/>
        </w:rPr>
        <w:t>: 50px,</w:t>
      </w:r>
      <w:proofErr w:type="gramStart"/>
      <w:r w:rsidR="00810647">
        <w:rPr>
          <w:lang w:val="en-GB"/>
        </w:rPr>
        <w:t>".</w:t>
      </w:r>
      <w:proofErr w:type="gramEnd"/>
      <w:r w:rsidR="00EC44A4">
        <w:rPr>
          <w:lang w:val="en-GB"/>
        </w:rPr>
        <w:t xml:space="preserve"> In conversations every sentence begins on a new, intended line, so we encode each new sentence of a conversation with a </w:t>
      </w:r>
      <w:r w:rsidR="00EC44A4" w:rsidRPr="008C4BFE">
        <w:rPr>
          <w:color w:val="FF0000"/>
          <w:lang w:val="en-GB"/>
        </w:rPr>
        <w:t>&lt;p&gt;</w:t>
      </w:r>
      <w:r w:rsidR="00EC44A4">
        <w:rPr>
          <w:lang w:val="en-GB"/>
        </w:rPr>
        <w:t>.</w:t>
      </w:r>
    </w:p>
    <w:p w14:paraId="54EBCF24" w14:textId="77777777" w:rsidR="00810647" w:rsidRDefault="00810647" w:rsidP="00810647">
      <w:pPr>
        <w:pStyle w:val="Normaalweb"/>
        <w:tabs>
          <w:tab w:val="left" w:pos="1418"/>
        </w:tabs>
        <w:spacing w:line="276" w:lineRule="auto"/>
        <w:jc w:val="both"/>
        <w:rPr>
          <w:lang w:val="en-GB"/>
        </w:rPr>
      </w:pPr>
      <w:r>
        <w:rPr>
          <w:lang w:val="en-GB"/>
        </w:rPr>
        <w:t>There are, however, two exceptions</w:t>
      </w:r>
      <w:r w:rsidR="00EC44A4">
        <w:rPr>
          <w:lang w:val="en-GB"/>
        </w:rPr>
        <w:t xml:space="preserve"> to the</w:t>
      </w:r>
      <w:r w:rsidR="008C4BFE">
        <w:rPr>
          <w:lang w:val="en-GB"/>
        </w:rPr>
        <w:t xml:space="preserve"> dominant</w:t>
      </w:r>
      <w:r w:rsidR="00EC44A4">
        <w:rPr>
          <w:lang w:val="en-GB"/>
        </w:rPr>
        <w:t xml:space="preserve"> @</w:t>
      </w:r>
      <w:r w:rsidR="00EC44A4" w:rsidRPr="00EC44A4">
        <w:rPr>
          <w:i/>
          <w:lang w:val="en-GB"/>
        </w:rPr>
        <w:t>style</w:t>
      </w:r>
      <w:r w:rsidR="00EC44A4">
        <w:rPr>
          <w:lang w:val="en-GB"/>
        </w:rPr>
        <w:t xml:space="preserve"> is "</w:t>
      </w:r>
      <w:proofErr w:type="spellStart"/>
      <w:r w:rsidR="00EC44A4">
        <w:rPr>
          <w:lang w:val="en-GB"/>
        </w:rPr>
        <w:t>textindent</w:t>
      </w:r>
      <w:proofErr w:type="spellEnd"/>
      <w:r w:rsidR="00EC44A4">
        <w:rPr>
          <w:lang w:val="en-GB"/>
        </w:rPr>
        <w:t>: 50px;</w:t>
      </w:r>
      <w:proofErr w:type="gramStart"/>
      <w:r w:rsidR="00EC44A4">
        <w:rPr>
          <w:lang w:val="en-GB"/>
        </w:rPr>
        <w:t>"</w:t>
      </w:r>
      <w:r>
        <w:rPr>
          <w:lang w:val="en-GB"/>
        </w:rPr>
        <w:t>.</w:t>
      </w:r>
      <w:proofErr w:type="gramEnd"/>
      <w:r>
        <w:rPr>
          <w:lang w:val="en-GB"/>
        </w:rPr>
        <w:t xml:space="preserve"> The first, relates to Brulez' own divisions of the story: within on</w:t>
      </w:r>
      <w:r w:rsidR="00CF0B9C">
        <w:rPr>
          <w:lang w:val="en-GB"/>
        </w:rPr>
        <w:t>e</w:t>
      </w:r>
      <w:r>
        <w:rPr>
          <w:lang w:val="en-GB"/>
        </w:rPr>
        <w:t xml:space="preserve"> text Brulez marks different sections by using </w:t>
      </w:r>
      <w:r>
        <w:rPr>
          <w:vertAlign w:val="superscript"/>
          <w:lang w:val="en-GB"/>
        </w:rPr>
        <w:t>*</w:t>
      </w:r>
      <w:r>
        <w:rPr>
          <w:vertAlign w:val="subscript"/>
          <w:lang w:val="en-GB"/>
        </w:rPr>
        <w:t>*</w:t>
      </w:r>
      <w:r>
        <w:rPr>
          <w:vertAlign w:val="superscript"/>
          <w:lang w:val="en-GB"/>
        </w:rPr>
        <w:t>*</w:t>
      </w:r>
      <w:r>
        <w:rPr>
          <w:lang w:val="en-GB"/>
        </w:rPr>
        <w:t xml:space="preserve">. Yet, if we transcribe these sections as </w:t>
      </w:r>
      <w:r w:rsidRPr="00B22555">
        <w:rPr>
          <w:color w:val="FF0000"/>
          <w:lang w:val="en-GB"/>
        </w:rPr>
        <w:t>&lt;div&gt;</w:t>
      </w:r>
      <w:r>
        <w:rPr>
          <w:lang w:val="en-GB"/>
        </w:rPr>
        <w:t xml:space="preserve">'s, it leads </w:t>
      </w:r>
      <w:r w:rsidR="00CF0B9C">
        <w:rPr>
          <w:lang w:val="en-GB"/>
        </w:rPr>
        <w:t xml:space="preserve">to </w:t>
      </w:r>
      <w:r>
        <w:rPr>
          <w:lang w:val="en-GB"/>
        </w:rPr>
        <w:t>problems due to overlapping hierarchies (</w:t>
      </w:r>
      <w:proofErr w:type="spellStart"/>
      <w:r>
        <w:rPr>
          <w:lang w:val="en-GB"/>
        </w:rPr>
        <w:t>eg</w:t>
      </w:r>
      <w:proofErr w:type="spellEnd"/>
      <w:proofErr w:type="gramStart"/>
      <w:r>
        <w:rPr>
          <w:lang w:val="en-GB"/>
        </w:rPr>
        <w:t>.:</w:t>
      </w:r>
      <w:proofErr w:type="gramEnd"/>
      <w:r>
        <w:rPr>
          <w:lang w:val="en-GB"/>
        </w:rPr>
        <w:t xml:space="preserve"> if the section ends midway a page)</w:t>
      </w:r>
      <w:r w:rsidR="00F354A9">
        <w:rPr>
          <w:lang w:val="en-GB"/>
        </w:rPr>
        <w:t xml:space="preserve">. Therefore, we transcribe Brulez' divisions of the stories with </w:t>
      </w:r>
      <w:r w:rsidR="00F354A9" w:rsidRPr="00B22555">
        <w:rPr>
          <w:color w:val="FF0000"/>
          <w:lang w:val="en-GB"/>
        </w:rPr>
        <w:t xml:space="preserve">&lt;p&gt; </w:t>
      </w:r>
      <w:r w:rsidR="00F354A9">
        <w:rPr>
          <w:lang w:val="en-GB"/>
        </w:rPr>
        <w:t>with an @</w:t>
      </w:r>
      <w:r w:rsidR="00F354A9" w:rsidRPr="00B22555">
        <w:rPr>
          <w:i/>
          <w:lang w:val="en-GB"/>
        </w:rPr>
        <w:t>style</w:t>
      </w:r>
      <w:r w:rsidR="00F354A9">
        <w:rPr>
          <w:lang w:val="en-GB"/>
        </w:rPr>
        <w:t xml:space="preserve"> is "text-align: centre; display blocks;</w:t>
      </w:r>
      <w:proofErr w:type="gramStart"/>
      <w:r w:rsidR="00F354A9">
        <w:rPr>
          <w:lang w:val="en-GB"/>
        </w:rPr>
        <w:t>",</w:t>
      </w:r>
      <w:proofErr w:type="gramEnd"/>
      <w:r w:rsidR="00F354A9">
        <w:rPr>
          <w:lang w:val="en-GB"/>
        </w:rPr>
        <w:t xml:space="preserve"> which looks like:</w:t>
      </w:r>
    </w:p>
    <w:p w14:paraId="75767AC1" w14:textId="77777777" w:rsidR="00F93C62" w:rsidRDefault="00F354A9" w:rsidP="00F354A9">
      <w:pPr>
        <w:pStyle w:val="Normaalweb"/>
        <w:tabs>
          <w:tab w:val="left" w:pos="1418"/>
          <w:tab w:val="left" w:pos="1701"/>
        </w:tabs>
        <w:spacing w:line="276" w:lineRule="auto"/>
        <w:jc w:val="both"/>
        <w:rPr>
          <w:color w:val="808080" w:themeColor="background1" w:themeShade="80"/>
          <w:lang w:val="en-GB"/>
        </w:rPr>
      </w:pPr>
      <w:r>
        <w:rPr>
          <w:lang w:val="en-GB"/>
        </w:rPr>
        <w:tab/>
      </w:r>
      <w:r>
        <w:rPr>
          <w:color w:val="808080" w:themeColor="background1" w:themeShade="80"/>
          <w:lang w:val="en-GB"/>
        </w:rPr>
        <w:t>&lt;</w:t>
      </w:r>
      <w:proofErr w:type="gramStart"/>
      <w:r>
        <w:rPr>
          <w:color w:val="808080" w:themeColor="background1" w:themeShade="80"/>
          <w:lang w:val="en-GB"/>
        </w:rPr>
        <w:t>p</w:t>
      </w:r>
      <w:proofErr w:type="gramEnd"/>
      <w:r>
        <w:rPr>
          <w:color w:val="808080" w:themeColor="background1" w:themeShade="80"/>
          <w:lang w:val="en-GB"/>
        </w:rPr>
        <w:t xml:space="preserve"> style="text-align: centre; display blocks;"&gt;** &lt;lb/&gt; * &lt;/p&gt;</w:t>
      </w:r>
    </w:p>
    <w:p w14:paraId="5D5046C8" w14:textId="77777777" w:rsidR="00B22555" w:rsidRDefault="00F354A9" w:rsidP="00F354A9">
      <w:pPr>
        <w:pStyle w:val="Normaalweb"/>
        <w:tabs>
          <w:tab w:val="left" w:pos="1418"/>
          <w:tab w:val="left" w:pos="1701"/>
        </w:tabs>
        <w:spacing w:line="276" w:lineRule="auto"/>
        <w:jc w:val="both"/>
        <w:rPr>
          <w:lang w:val="en-GB"/>
        </w:rPr>
      </w:pPr>
      <w:r>
        <w:rPr>
          <w:lang w:val="en-GB"/>
        </w:rPr>
        <w:lastRenderedPageBreak/>
        <w:t>The second exception</w:t>
      </w:r>
      <w:r w:rsidR="00B22555">
        <w:rPr>
          <w:lang w:val="en-GB"/>
        </w:rPr>
        <w:t xml:space="preserve"> occurs in the transcriptions of the notes. Brulez separates different notes by inserting a horizontal line in the centre of the page. This line is transcribed by using </w:t>
      </w:r>
      <w:r w:rsidR="00B22555" w:rsidRPr="00B22555">
        <w:rPr>
          <w:color w:val="FF0000"/>
          <w:lang w:val="en-GB"/>
        </w:rPr>
        <w:t>&lt;p&gt;</w:t>
      </w:r>
      <w:r w:rsidR="00B22555">
        <w:rPr>
          <w:lang w:val="en-GB"/>
        </w:rPr>
        <w:t xml:space="preserve"> with an @</w:t>
      </w:r>
      <w:r w:rsidR="00B22555" w:rsidRPr="00B22555">
        <w:rPr>
          <w:i/>
          <w:lang w:val="en-GB"/>
        </w:rPr>
        <w:t xml:space="preserve">style </w:t>
      </w:r>
      <w:r w:rsidR="00B22555">
        <w:rPr>
          <w:lang w:val="en-GB"/>
        </w:rPr>
        <w:t>is "text-align: centre;</w:t>
      </w:r>
      <w:proofErr w:type="gramStart"/>
      <w:r w:rsidR="00B22555">
        <w:rPr>
          <w:lang w:val="en-GB"/>
        </w:rPr>
        <w:t>",</w:t>
      </w:r>
      <w:proofErr w:type="gramEnd"/>
      <w:r w:rsidR="00B22555">
        <w:rPr>
          <w:lang w:val="en-GB"/>
        </w:rPr>
        <w:t xml:space="preserve"> which will look like:</w:t>
      </w:r>
    </w:p>
    <w:p w14:paraId="6BB84C7B" w14:textId="77777777" w:rsidR="00EC44A4" w:rsidRPr="00B22555" w:rsidRDefault="00B22555" w:rsidP="00F354A9">
      <w:pPr>
        <w:pStyle w:val="Normaalweb"/>
        <w:tabs>
          <w:tab w:val="left" w:pos="1418"/>
          <w:tab w:val="left" w:pos="1701"/>
        </w:tabs>
        <w:spacing w:line="276" w:lineRule="auto"/>
        <w:jc w:val="both"/>
        <w:rPr>
          <w:color w:val="808080" w:themeColor="background1" w:themeShade="80"/>
          <w:lang w:val="en-GB"/>
        </w:rPr>
      </w:pPr>
      <w:r>
        <w:rPr>
          <w:lang w:val="en-GB"/>
        </w:rPr>
        <w:tab/>
      </w:r>
      <w:r w:rsidRPr="00B22555">
        <w:rPr>
          <w:color w:val="808080" w:themeColor="background1" w:themeShade="80"/>
          <w:lang w:val="en-GB"/>
        </w:rPr>
        <w:t>&lt;</w:t>
      </w:r>
      <w:proofErr w:type="gramStart"/>
      <w:r w:rsidRPr="00B22555">
        <w:rPr>
          <w:color w:val="808080" w:themeColor="background1" w:themeShade="80"/>
          <w:lang w:val="en-GB"/>
        </w:rPr>
        <w:t>p</w:t>
      </w:r>
      <w:proofErr w:type="gramEnd"/>
      <w:r w:rsidRPr="00B22555">
        <w:rPr>
          <w:color w:val="808080" w:themeColor="background1" w:themeShade="80"/>
          <w:lang w:val="en-GB"/>
        </w:rPr>
        <w:t xml:space="preserve"> style="text-align: centre;"&gt;________&lt;/p&gt;</w:t>
      </w:r>
    </w:p>
    <w:p w14:paraId="185B051F" w14:textId="77777777" w:rsidR="00B22555" w:rsidRDefault="00B22555" w:rsidP="00B22555">
      <w:pPr>
        <w:pStyle w:val="Subtitel"/>
        <w:rPr>
          <w:lang w:val="en-GB"/>
        </w:rPr>
      </w:pPr>
      <w:r>
        <w:rPr>
          <w:lang w:val="en-GB"/>
        </w:rPr>
        <w:t>Attributes</w:t>
      </w:r>
    </w:p>
    <w:p w14:paraId="76E0223E" w14:textId="77777777" w:rsidR="00B22555" w:rsidRDefault="00B22555" w:rsidP="00B22555">
      <w:pPr>
        <w:pStyle w:val="Normaalweb"/>
        <w:tabs>
          <w:tab w:val="left" w:pos="1418"/>
          <w:tab w:val="left" w:pos="1701"/>
        </w:tabs>
        <w:spacing w:line="276" w:lineRule="auto"/>
        <w:jc w:val="both"/>
        <w:rPr>
          <w:lang w:val="en-GB"/>
        </w:rPr>
      </w:pPr>
      <w:r>
        <w:rPr>
          <w:lang w:val="en-GB"/>
        </w:rPr>
        <w:t>@</w:t>
      </w:r>
      <w:proofErr w:type="gramStart"/>
      <w:r w:rsidRPr="007578EE">
        <w:rPr>
          <w:i/>
          <w:lang w:val="en-GB"/>
        </w:rPr>
        <w:t>style</w:t>
      </w:r>
      <w:proofErr w:type="gramEnd"/>
      <w:r>
        <w:rPr>
          <w:lang w:val="en-GB"/>
        </w:rPr>
        <w:tab/>
        <w:t xml:space="preserve">It </w:t>
      </w:r>
      <w:r w:rsidRPr="00B22555">
        <w:rPr>
          <w:lang w:val="en-GB"/>
        </w:rPr>
        <w:t xml:space="preserve">contains an expression in some formal style definition language which </w:t>
      </w:r>
      <w:r>
        <w:rPr>
          <w:lang w:val="en-GB"/>
        </w:rPr>
        <w:tab/>
      </w:r>
      <w:r w:rsidRPr="00B22555">
        <w:rPr>
          <w:lang w:val="en-GB"/>
        </w:rPr>
        <w:t>defines the rendering or presentation used for this element in the source text</w:t>
      </w:r>
      <w:r>
        <w:rPr>
          <w:lang w:val="en-GB"/>
        </w:rPr>
        <w:t xml:space="preserve">. </w:t>
      </w:r>
      <w:r w:rsidR="007578EE">
        <w:rPr>
          <w:lang w:val="en-GB"/>
        </w:rPr>
        <w:tab/>
      </w:r>
      <w:r>
        <w:rPr>
          <w:lang w:val="en-GB"/>
        </w:rPr>
        <w:t>For</w:t>
      </w:r>
      <w:r w:rsidR="00027FBB">
        <w:rPr>
          <w:lang w:val="en-GB"/>
        </w:rPr>
        <w:t xml:space="preserve"> </w:t>
      </w:r>
      <w:r w:rsidRPr="007578EE">
        <w:rPr>
          <w:color w:val="FF0000"/>
          <w:lang w:val="en-GB"/>
        </w:rPr>
        <w:t xml:space="preserve">&lt;p&gt; </w:t>
      </w:r>
      <w:r>
        <w:rPr>
          <w:lang w:val="en-GB"/>
        </w:rPr>
        <w:t xml:space="preserve">the value of this attribute is limited to </w:t>
      </w:r>
      <w:r w:rsidR="007578EE">
        <w:rPr>
          <w:lang w:val="en-GB"/>
        </w:rPr>
        <w:t>"</w:t>
      </w:r>
      <w:proofErr w:type="spellStart"/>
      <w:r w:rsidR="007578EE">
        <w:rPr>
          <w:lang w:val="en-GB"/>
        </w:rPr>
        <w:t>textindent</w:t>
      </w:r>
      <w:proofErr w:type="spellEnd"/>
      <w:r w:rsidR="007578EE">
        <w:rPr>
          <w:lang w:val="en-GB"/>
        </w:rPr>
        <w:t>: 50px;</w:t>
      </w:r>
      <w:proofErr w:type="gramStart"/>
      <w:r w:rsidR="007578EE">
        <w:rPr>
          <w:lang w:val="en-GB"/>
        </w:rPr>
        <w:t>",</w:t>
      </w:r>
      <w:proofErr w:type="gramEnd"/>
      <w:r w:rsidR="007578EE">
        <w:rPr>
          <w:lang w:val="en-GB"/>
        </w:rPr>
        <w:t xml:space="preserve"> "text-</w:t>
      </w:r>
      <w:r w:rsidR="007578EE">
        <w:rPr>
          <w:lang w:val="en-GB"/>
        </w:rPr>
        <w:tab/>
        <w:t xml:space="preserve">align: </w:t>
      </w:r>
      <w:r w:rsidR="007578EE">
        <w:rPr>
          <w:lang w:val="en-GB"/>
        </w:rPr>
        <w:tab/>
        <w:t xml:space="preserve">centre;" and "display blocks;", as abovementioned. </w:t>
      </w:r>
    </w:p>
    <w:p w14:paraId="0F8E9645" w14:textId="77777777" w:rsidR="007578EE" w:rsidRPr="00011E9D" w:rsidRDefault="007578EE" w:rsidP="00011E9D">
      <w:pPr>
        <w:pStyle w:val="Kop1"/>
        <w:rPr>
          <w:sz w:val="32"/>
          <w:lang w:val="en-GB"/>
        </w:rPr>
      </w:pPr>
      <w:r>
        <w:rPr>
          <w:sz w:val="32"/>
          <w:lang w:val="en-GB"/>
        </w:rPr>
        <w:t>&lt;</w:t>
      </w:r>
      <w:proofErr w:type="gramStart"/>
      <w:r>
        <w:rPr>
          <w:sz w:val="32"/>
          <w:lang w:val="en-GB"/>
        </w:rPr>
        <w:t>date</w:t>
      </w:r>
      <w:proofErr w:type="gramEnd"/>
      <w:r>
        <w:rPr>
          <w:sz w:val="32"/>
          <w:lang w:val="en-GB"/>
        </w:rPr>
        <w:t>&gt;</w:t>
      </w:r>
    </w:p>
    <w:p w14:paraId="6C277E59" w14:textId="77777777" w:rsidR="007578EE" w:rsidRDefault="007578EE" w:rsidP="007578EE">
      <w:pPr>
        <w:pStyle w:val="Subtitel"/>
        <w:rPr>
          <w:lang w:val="en-GB"/>
        </w:rPr>
      </w:pPr>
      <w:r>
        <w:rPr>
          <w:lang w:val="en-GB"/>
        </w:rPr>
        <w:t>What is it?</w:t>
      </w:r>
    </w:p>
    <w:p w14:paraId="42271FC2" w14:textId="77777777" w:rsidR="007578EE" w:rsidRDefault="007578EE" w:rsidP="007578EE">
      <w:pPr>
        <w:jc w:val="both"/>
        <w:rPr>
          <w:rFonts w:ascii="Times New Roman" w:eastAsia="Times New Roman" w:hAnsi="Times New Roman" w:cs="Times New Roman"/>
          <w:sz w:val="24"/>
          <w:szCs w:val="24"/>
          <w:lang w:val="en-GB" w:eastAsia="nl-BE"/>
        </w:rPr>
      </w:pPr>
      <w:r w:rsidRPr="007578EE">
        <w:rPr>
          <w:rFonts w:ascii="Times New Roman" w:eastAsia="Times New Roman" w:hAnsi="Times New Roman" w:cs="Times New Roman"/>
          <w:sz w:val="24"/>
          <w:szCs w:val="24"/>
          <w:lang w:val="en-GB" w:eastAsia="nl-BE"/>
        </w:rPr>
        <w:t xml:space="preserve">The </w:t>
      </w:r>
      <w:r w:rsidRPr="007578EE">
        <w:rPr>
          <w:rFonts w:ascii="Times New Roman" w:eastAsia="Times New Roman" w:hAnsi="Times New Roman" w:cs="Times New Roman"/>
          <w:color w:val="FF0000"/>
          <w:sz w:val="24"/>
          <w:szCs w:val="24"/>
          <w:lang w:val="en-GB" w:eastAsia="nl-BE"/>
        </w:rPr>
        <w:t>&lt;date&gt;</w:t>
      </w:r>
      <w:r w:rsidRPr="007578EE">
        <w:rPr>
          <w:rFonts w:ascii="Times New Roman" w:eastAsia="Times New Roman" w:hAnsi="Times New Roman" w:cs="Times New Roman"/>
          <w:sz w:val="24"/>
          <w:szCs w:val="24"/>
          <w:lang w:val="en-GB" w:eastAsia="nl-BE"/>
        </w:rPr>
        <w:t xml:space="preserve"> element indicates a date that was written onto the document. The </w:t>
      </w:r>
      <w:r w:rsidRPr="007578EE">
        <w:rPr>
          <w:rFonts w:ascii="Times New Roman" w:eastAsia="Times New Roman" w:hAnsi="Times New Roman" w:cs="Times New Roman"/>
          <w:color w:val="FF0000"/>
          <w:sz w:val="24"/>
          <w:szCs w:val="24"/>
          <w:lang w:val="en-GB" w:eastAsia="nl-BE"/>
        </w:rPr>
        <w:t>&lt;date&gt;</w:t>
      </w:r>
      <w:r w:rsidRPr="007578EE">
        <w:rPr>
          <w:lang w:val="en-GB"/>
        </w:rPr>
        <w:t> </w:t>
      </w:r>
      <w:r w:rsidRPr="007578EE">
        <w:rPr>
          <w:rFonts w:ascii="Times New Roman" w:eastAsia="Times New Roman" w:hAnsi="Times New Roman" w:cs="Times New Roman"/>
          <w:sz w:val="24"/>
          <w:szCs w:val="24"/>
          <w:lang w:val="en-GB" w:eastAsia="nl-BE"/>
        </w:rPr>
        <w:t xml:space="preserve">element must always be the direct child of a </w:t>
      </w:r>
      <w:r w:rsidRPr="007578EE">
        <w:rPr>
          <w:rFonts w:ascii="Times New Roman" w:eastAsia="Times New Roman" w:hAnsi="Times New Roman" w:cs="Times New Roman"/>
          <w:color w:val="FF0000"/>
          <w:sz w:val="24"/>
          <w:szCs w:val="24"/>
          <w:lang w:val="en-GB" w:eastAsia="nl-BE"/>
        </w:rPr>
        <w:t>&lt;p&gt;</w:t>
      </w:r>
      <w:r w:rsidRPr="007578EE">
        <w:rPr>
          <w:rFonts w:ascii="Times New Roman" w:eastAsia="Times New Roman" w:hAnsi="Times New Roman" w:cs="Times New Roman"/>
          <w:sz w:val="24"/>
          <w:szCs w:val="24"/>
          <w:lang w:val="en-GB" w:eastAsia="nl-BE"/>
        </w:rPr>
        <w:t xml:space="preserve"> tag.</w:t>
      </w:r>
      <w:r>
        <w:rPr>
          <w:rFonts w:ascii="Times New Roman" w:eastAsia="Times New Roman" w:hAnsi="Times New Roman" w:cs="Times New Roman"/>
          <w:sz w:val="24"/>
          <w:szCs w:val="24"/>
          <w:lang w:val="en-GB" w:eastAsia="nl-BE"/>
        </w:rPr>
        <w:t xml:space="preserve"> </w:t>
      </w:r>
    </w:p>
    <w:p w14:paraId="71FA2007" w14:textId="77777777" w:rsidR="007578EE" w:rsidRPr="00011E9D" w:rsidRDefault="007578EE" w:rsidP="00011E9D">
      <w:pPr>
        <w:pStyle w:val="Kop1"/>
        <w:rPr>
          <w:sz w:val="32"/>
          <w:lang w:val="en-GB"/>
        </w:rPr>
      </w:pPr>
      <w:r w:rsidRPr="007578EE">
        <w:rPr>
          <w:sz w:val="32"/>
          <w:lang w:val="en-GB"/>
        </w:rPr>
        <w:t>&lt;</w:t>
      </w:r>
      <w:proofErr w:type="gramStart"/>
      <w:r w:rsidRPr="007578EE">
        <w:rPr>
          <w:sz w:val="32"/>
          <w:lang w:val="en-GB"/>
        </w:rPr>
        <w:t>s</w:t>
      </w:r>
      <w:proofErr w:type="gramEnd"/>
      <w:r w:rsidRPr="007578EE">
        <w:rPr>
          <w:sz w:val="32"/>
          <w:lang w:val="en-GB"/>
        </w:rPr>
        <w:t>&gt;</w:t>
      </w:r>
    </w:p>
    <w:p w14:paraId="23ABA27B" w14:textId="77777777" w:rsidR="007578EE" w:rsidRDefault="007578EE" w:rsidP="007578EE">
      <w:pPr>
        <w:pStyle w:val="Subtitel"/>
        <w:rPr>
          <w:lang w:val="en-GB"/>
        </w:rPr>
      </w:pPr>
      <w:r>
        <w:rPr>
          <w:lang w:val="en-GB"/>
        </w:rPr>
        <w:t>What is it?</w:t>
      </w:r>
    </w:p>
    <w:p w14:paraId="0A851EEE" w14:textId="77777777" w:rsidR="00011E9D" w:rsidRDefault="007578EE" w:rsidP="00DC1212">
      <w:pPr>
        <w:pStyle w:val="Normaalweb"/>
        <w:tabs>
          <w:tab w:val="left" w:pos="1418"/>
        </w:tabs>
        <w:spacing w:line="276" w:lineRule="auto"/>
        <w:jc w:val="both"/>
        <w:rPr>
          <w:lang w:val="en-GB"/>
        </w:rPr>
      </w:pPr>
      <w:r w:rsidRPr="007578EE">
        <w:rPr>
          <w:lang w:val="en-GB"/>
        </w:rPr>
        <w:t xml:space="preserve">The </w:t>
      </w:r>
      <w:r w:rsidR="00011E9D">
        <w:rPr>
          <w:color w:val="FF0000"/>
          <w:lang w:val="en-GB"/>
        </w:rPr>
        <w:t>&lt;s</w:t>
      </w:r>
      <w:r w:rsidRPr="007578EE">
        <w:rPr>
          <w:color w:val="FF0000"/>
          <w:lang w:val="en-GB"/>
        </w:rPr>
        <w:t>&gt;</w:t>
      </w:r>
      <w:r w:rsidRPr="007578EE">
        <w:rPr>
          <w:lang w:val="en-GB"/>
        </w:rPr>
        <w:t xml:space="preserve"> tag contains a sentence in the manuscript. To make the edition's collation and Synoptic Sentence View tools work, we give each sentence a sentence number</w:t>
      </w:r>
      <w:r w:rsidR="00DC1212">
        <w:rPr>
          <w:lang w:val="en-GB"/>
        </w:rPr>
        <w:t xml:space="preserve"> with an @</w:t>
      </w:r>
      <w:r w:rsidR="00DC1212" w:rsidRPr="00DC1212">
        <w:rPr>
          <w:i/>
          <w:lang w:val="en-GB"/>
        </w:rPr>
        <w:t>n</w:t>
      </w:r>
      <w:r w:rsidRPr="00DC1212">
        <w:rPr>
          <w:i/>
          <w:lang w:val="en-GB"/>
        </w:rPr>
        <w:t>.</w:t>
      </w:r>
      <w:r w:rsidRPr="007578EE">
        <w:rPr>
          <w:lang w:val="en-GB"/>
        </w:rPr>
        <w:t xml:space="preserve"> </w:t>
      </w:r>
    </w:p>
    <w:p w14:paraId="3000468F" w14:textId="77777777" w:rsidR="00011E9D" w:rsidRDefault="00011E9D" w:rsidP="00011E9D">
      <w:pPr>
        <w:pStyle w:val="Subtitel"/>
        <w:rPr>
          <w:rFonts w:eastAsia="Times New Roman"/>
          <w:lang w:val="en-GB"/>
        </w:rPr>
      </w:pPr>
      <w:r>
        <w:rPr>
          <w:rFonts w:eastAsia="Times New Roman"/>
          <w:lang w:val="en-GB"/>
        </w:rPr>
        <w:t>Attributes</w:t>
      </w:r>
    </w:p>
    <w:p w14:paraId="159FBB56" w14:textId="77777777" w:rsidR="00DC1212" w:rsidRPr="00011E9D" w:rsidRDefault="00DC1212" w:rsidP="00DC1212">
      <w:pPr>
        <w:pStyle w:val="Normaalweb"/>
        <w:tabs>
          <w:tab w:val="left" w:pos="1418"/>
        </w:tabs>
        <w:spacing w:line="276" w:lineRule="auto"/>
        <w:jc w:val="both"/>
        <w:rPr>
          <w:lang w:val="en-GB"/>
        </w:rPr>
      </w:pPr>
      <w:r>
        <w:rPr>
          <w:lang w:val="en-GB"/>
        </w:rPr>
        <w:t>@</w:t>
      </w:r>
      <w:proofErr w:type="gramStart"/>
      <w:r w:rsidRPr="00DC1212">
        <w:rPr>
          <w:i/>
          <w:lang w:val="en-GB"/>
        </w:rPr>
        <w:t>n</w:t>
      </w:r>
      <w:proofErr w:type="gramEnd"/>
      <w:r>
        <w:rPr>
          <w:lang w:val="en-GB"/>
        </w:rPr>
        <w:tab/>
      </w:r>
      <w:r w:rsidRPr="00011E9D">
        <w:rPr>
          <w:lang w:val="en-GB"/>
        </w:rPr>
        <w:t>The value of the @</w:t>
      </w:r>
      <w:r w:rsidRPr="00011E9D">
        <w:rPr>
          <w:i/>
          <w:lang w:val="en-GB"/>
        </w:rPr>
        <w:t>n</w:t>
      </w:r>
      <w:r w:rsidRPr="00011E9D">
        <w:rPr>
          <w:lang w:val="en-GB"/>
        </w:rPr>
        <w:t xml:space="preserve"> starts with the IDNO (see the section above), followed by </w:t>
      </w:r>
      <w:r>
        <w:rPr>
          <w:lang w:val="en-GB"/>
        </w:rPr>
        <w:tab/>
      </w:r>
      <w:r w:rsidRPr="00011E9D">
        <w:rPr>
          <w:lang w:val="en-GB"/>
        </w:rPr>
        <w:t>a sentence number:</w:t>
      </w:r>
    </w:p>
    <w:p w14:paraId="2BE28E7C" w14:textId="77777777" w:rsidR="00DC1212" w:rsidRPr="00011E9D" w:rsidRDefault="00DC1212" w:rsidP="00DC1212">
      <w:pPr>
        <w:pStyle w:val="Normaalweb"/>
        <w:tabs>
          <w:tab w:val="left" w:pos="1418"/>
          <w:tab w:val="left" w:pos="1701"/>
        </w:tabs>
        <w:spacing w:line="276" w:lineRule="auto"/>
        <w:jc w:val="both"/>
        <w:rPr>
          <w:color w:val="808080" w:themeColor="background1" w:themeShade="80"/>
        </w:rPr>
      </w:pPr>
      <w:r>
        <w:rPr>
          <w:lang w:val="en-GB"/>
        </w:rPr>
        <w:tab/>
      </w:r>
      <w:r w:rsidRPr="00011E9D">
        <w:rPr>
          <w:color w:val="808080" w:themeColor="background1" w:themeShade="80"/>
          <w:lang w:val="en-GB"/>
        </w:rPr>
        <w:t xml:space="preserve"> </w:t>
      </w:r>
      <w:r w:rsidRPr="00011E9D">
        <w:rPr>
          <w:color w:val="808080" w:themeColor="background1" w:themeShade="80"/>
        </w:rPr>
        <w:t>&lt;s n="B917_2bis_B5_tsA_Liefde,[0005]"&gt;</w:t>
      </w:r>
    </w:p>
    <w:p w14:paraId="2D810663" w14:textId="77777777" w:rsidR="00DC1212" w:rsidRDefault="00DC1212" w:rsidP="00DC1212">
      <w:pPr>
        <w:pStyle w:val="Normaalweb"/>
        <w:tabs>
          <w:tab w:val="left" w:pos="1418"/>
        </w:tabs>
        <w:spacing w:line="276" w:lineRule="auto"/>
        <w:jc w:val="both"/>
        <w:rPr>
          <w:lang w:val="en-GB"/>
        </w:rPr>
      </w:pPr>
      <w:r w:rsidRPr="00520D56">
        <w:tab/>
      </w:r>
      <w:r w:rsidRPr="00011E9D">
        <w:rPr>
          <w:lang w:val="en-GB"/>
        </w:rPr>
        <w:t xml:space="preserve">The sentence number is derived from base text. Usually this is the first edition, </w:t>
      </w:r>
      <w:r>
        <w:rPr>
          <w:lang w:val="en-GB"/>
        </w:rPr>
        <w:tab/>
      </w:r>
      <w:r w:rsidRPr="00011E9D">
        <w:rPr>
          <w:lang w:val="en-GB"/>
        </w:rPr>
        <w:t xml:space="preserve">but because this edition does not contain all stories, we will use a later edition </w:t>
      </w:r>
      <w:r>
        <w:rPr>
          <w:lang w:val="en-GB"/>
        </w:rPr>
        <w:tab/>
      </w:r>
      <w:r w:rsidRPr="00011E9D">
        <w:rPr>
          <w:lang w:val="en-GB"/>
        </w:rPr>
        <w:t xml:space="preserve">of </w:t>
      </w:r>
      <w:r w:rsidRPr="00011E9D">
        <w:rPr>
          <w:i/>
          <w:lang w:val="en-GB"/>
        </w:rPr>
        <w:t>Sheherazade</w:t>
      </w:r>
      <w:r w:rsidRPr="00011E9D">
        <w:rPr>
          <w:lang w:val="en-GB"/>
        </w:rPr>
        <w:t xml:space="preserve"> as base text. This is the edition from 1946, the first complete </w:t>
      </w:r>
      <w:r>
        <w:rPr>
          <w:lang w:val="en-GB"/>
        </w:rPr>
        <w:tab/>
      </w:r>
      <w:r w:rsidRPr="00011E9D">
        <w:rPr>
          <w:lang w:val="en-GB"/>
        </w:rPr>
        <w:t xml:space="preserve">edition of </w:t>
      </w:r>
      <w:r w:rsidRPr="00011E9D">
        <w:rPr>
          <w:i/>
          <w:lang w:val="en-GB"/>
        </w:rPr>
        <w:t>Sheherazade</w:t>
      </w:r>
      <w:r w:rsidRPr="00011E9D">
        <w:rPr>
          <w:lang w:val="en-GB"/>
        </w:rPr>
        <w:t>.</w:t>
      </w:r>
    </w:p>
    <w:p w14:paraId="49DEC78D" w14:textId="77777777" w:rsidR="00B039F4" w:rsidRDefault="00B039F4" w:rsidP="00B039F4">
      <w:pPr>
        <w:pStyle w:val="Normaalweb"/>
        <w:tabs>
          <w:tab w:val="left" w:pos="1418"/>
        </w:tabs>
        <w:spacing w:line="276" w:lineRule="auto"/>
        <w:jc w:val="both"/>
        <w:rPr>
          <w:lang w:val="en-GB"/>
        </w:rPr>
      </w:pPr>
      <w:r>
        <w:rPr>
          <w:lang w:val="en-GB"/>
        </w:rPr>
        <w:tab/>
      </w:r>
      <w:r w:rsidRPr="00B039F4">
        <w:rPr>
          <w:lang w:val="en-GB"/>
        </w:rPr>
        <w:t xml:space="preserve">In the case of a sentence that eventually did not make it into the base text, take </w:t>
      </w:r>
      <w:r>
        <w:rPr>
          <w:lang w:val="en-GB"/>
        </w:rPr>
        <w:tab/>
      </w:r>
      <w:r w:rsidRPr="00B039F4">
        <w:rPr>
          <w:lang w:val="en-GB"/>
        </w:rPr>
        <w:t xml:space="preserve">the number of the preceding sentence that did make it into the base text, add a </w:t>
      </w:r>
      <w:r>
        <w:rPr>
          <w:lang w:val="en-GB"/>
        </w:rPr>
        <w:tab/>
      </w:r>
      <w:r w:rsidRPr="00B039F4">
        <w:rPr>
          <w:lang w:val="en-GB"/>
        </w:rPr>
        <w:t>vertical bar (</w:t>
      </w:r>
      <w:r w:rsidRPr="00B039F4">
        <w:rPr>
          <w:rStyle w:val="Zwaar"/>
          <w:lang w:val="en-GB"/>
        </w:rPr>
        <w:t>|</w:t>
      </w:r>
      <w:r>
        <w:rPr>
          <w:lang w:val="en-GB"/>
        </w:rPr>
        <w:t xml:space="preserve">) and continue numbering. </w:t>
      </w:r>
      <w:r w:rsidRPr="00B039F4">
        <w:rPr>
          <w:lang w:val="en-GB"/>
        </w:rPr>
        <w:t xml:space="preserve">The first number should always consist </w:t>
      </w:r>
      <w:r>
        <w:rPr>
          <w:lang w:val="en-GB"/>
        </w:rPr>
        <w:tab/>
      </w:r>
      <w:r w:rsidRPr="00B039F4">
        <w:rPr>
          <w:lang w:val="en-GB"/>
        </w:rPr>
        <w:t>of 4 digits: (</w:t>
      </w:r>
      <w:r w:rsidRPr="00B039F4">
        <w:rPr>
          <w:b/>
          <w:bCs/>
          <w:lang w:val="en-GB"/>
        </w:rPr>
        <w:t>0001</w:t>
      </w:r>
      <w:r w:rsidRPr="00B039F4">
        <w:rPr>
          <w:lang w:val="en-GB"/>
        </w:rPr>
        <w:t xml:space="preserve"> and so on), the second number (after the vertical bar) should </w:t>
      </w:r>
      <w:r>
        <w:rPr>
          <w:lang w:val="en-GB"/>
        </w:rPr>
        <w:tab/>
      </w:r>
      <w:r w:rsidRPr="00B039F4">
        <w:rPr>
          <w:lang w:val="en-GB"/>
        </w:rPr>
        <w:t>always consist of 3 digits: (</w:t>
      </w:r>
      <w:r w:rsidRPr="00B039F4">
        <w:rPr>
          <w:b/>
          <w:bCs/>
          <w:lang w:val="en-GB"/>
        </w:rPr>
        <w:t>001</w:t>
      </w:r>
      <w:r w:rsidRPr="00B039F4">
        <w:rPr>
          <w:lang w:val="en-GB"/>
        </w:rPr>
        <w:t xml:space="preserve"> and so on).</w:t>
      </w:r>
    </w:p>
    <w:p w14:paraId="029A3FEC" w14:textId="77777777" w:rsidR="00B039F4" w:rsidRDefault="00B039F4" w:rsidP="00B039F4">
      <w:pPr>
        <w:pStyle w:val="Normaalweb"/>
        <w:tabs>
          <w:tab w:val="left" w:pos="1418"/>
        </w:tabs>
        <w:spacing w:line="276" w:lineRule="auto"/>
        <w:jc w:val="both"/>
        <w:rPr>
          <w:lang w:val="en-GB"/>
        </w:rPr>
      </w:pPr>
      <w:r>
        <w:rPr>
          <w:lang w:val="en-GB"/>
        </w:rPr>
        <w:lastRenderedPageBreak/>
        <w:t>@</w:t>
      </w:r>
      <w:proofErr w:type="gramStart"/>
      <w:r w:rsidRPr="00B039F4">
        <w:rPr>
          <w:i/>
          <w:lang w:val="en-GB"/>
        </w:rPr>
        <w:t>rend</w:t>
      </w:r>
      <w:proofErr w:type="gramEnd"/>
      <w:r>
        <w:rPr>
          <w:lang w:val="en-GB"/>
        </w:rPr>
        <w:tab/>
      </w:r>
      <w:r w:rsidRPr="00B039F4">
        <w:rPr>
          <w:lang w:val="en-GB"/>
        </w:rPr>
        <w:t xml:space="preserve">In manuscripts (not typescripts!), because we follow a more document-oriented </w:t>
      </w:r>
      <w:r>
        <w:rPr>
          <w:lang w:val="en-GB"/>
        </w:rPr>
        <w:tab/>
      </w:r>
      <w:r w:rsidRPr="00B039F4">
        <w:rPr>
          <w:lang w:val="en-GB"/>
        </w:rPr>
        <w:t xml:space="preserve">hierarchy, we have to close all </w:t>
      </w:r>
      <w:r w:rsidRPr="00B039F4">
        <w:rPr>
          <w:color w:val="FF0000"/>
          <w:lang w:val="en-GB"/>
        </w:rPr>
        <w:t>&lt;s&gt;</w:t>
      </w:r>
      <w:r w:rsidRPr="00B039F4">
        <w:rPr>
          <w:lang w:val="en-GB"/>
        </w:rPr>
        <w:t xml:space="preserve"> tags before moving on to the next </w:t>
      </w:r>
      <w:r>
        <w:rPr>
          <w:lang w:val="en-GB"/>
        </w:rPr>
        <w:tab/>
      </w:r>
      <w:r w:rsidRPr="00B039F4">
        <w:rPr>
          <w:lang w:val="en-GB"/>
        </w:rPr>
        <w:t xml:space="preserve">facsimile. Whenever a sentence continues on another facsimile (e.g. from </w:t>
      </w:r>
      <w:r>
        <w:rPr>
          <w:lang w:val="en-GB"/>
        </w:rPr>
        <w:tab/>
      </w:r>
      <w:r w:rsidRPr="00B039F4">
        <w:rPr>
          <w:lang w:val="en-GB"/>
        </w:rPr>
        <w:t xml:space="preserve">"01r" to "02r"), we link these two parts of the sentence together by using the </w:t>
      </w:r>
      <w:r>
        <w:rPr>
          <w:lang w:val="en-GB"/>
        </w:rPr>
        <w:tab/>
      </w:r>
      <w:r w:rsidRPr="00B039F4">
        <w:rPr>
          <w:lang w:val="en-GB"/>
        </w:rPr>
        <w:t>@</w:t>
      </w:r>
      <w:r w:rsidRPr="00B039F4">
        <w:rPr>
          <w:i/>
          <w:lang w:val="en-GB"/>
        </w:rPr>
        <w:t>rend</w:t>
      </w:r>
      <w:r w:rsidRPr="00B039F4">
        <w:rPr>
          <w:lang w:val="en-GB"/>
        </w:rPr>
        <w:t xml:space="preserve"> attribute, adding the values "part1" and "part2" (and, in the case of </w:t>
      </w:r>
      <w:r>
        <w:rPr>
          <w:lang w:val="en-GB"/>
        </w:rPr>
        <w:tab/>
      </w:r>
      <w:r w:rsidRPr="00B039F4">
        <w:rPr>
          <w:lang w:val="en-GB"/>
        </w:rPr>
        <w:t>extremely long sentences, "part3", "part4", etc.)</w:t>
      </w:r>
      <w:proofErr w:type="gramStart"/>
      <w:r w:rsidRPr="00B039F4">
        <w:rPr>
          <w:lang w:val="en-GB"/>
        </w:rPr>
        <w:t>.</w:t>
      </w:r>
      <w:proofErr w:type="gramEnd"/>
      <w:r w:rsidRPr="00B039F4">
        <w:rPr>
          <w:lang w:val="en-GB"/>
        </w:rPr>
        <w:t xml:space="preserve">These two </w:t>
      </w:r>
      <w:r w:rsidRPr="00B039F4">
        <w:rPr>
          <w:color w:val="FF0000"/>
          <w:lang w:val="en-GB"/>
        </w:rPr>
        <w:t>&lt;s&gt;</w:t>
      </w:r>
      <w:r w:rsidRPr="00B039F4">
        <w:rPr>
          <w:lang w:val="en-GB"/>
        </w:rPr>
        <w:t xml:space="preserve">'s will later be </w:t>
      </w:r>
      <w:r>
        <w:rPr>
          <w:lang w:val="en-GB"/>
        </w:rPr>
        <w:tab/>
      </w:r>
      <w:r w:rsidRPr="00B039F4">
        <w:rPr>
          <w:lang w:val="en-GB"/>
        </w:rPr>
        <w:t>turned into one for the Synoptic Sentence View.</w:t>
      </w:r>
    </w:p>
    <w:p w14:paraId="7292F016" w14:textId="77777777" w:rsidR="00B039F4" w:rsidRDefault="00B039F4" w:rsidP="00B039F4">
      <w:pPr>
        <w:pStyle w:val="Normaalweb"/>
        <w:tabs>
          <w:tab w:val="left" w:pos="1418"/>
        </w:tabs>
        <w:spacing w:line="276" w:lineRule="auto"/>
        <w:jc w:val="both"/>
        <w:rPr>
          <w:lang w:val="en-GB"/>
        </w:rPr>
      </w:pPr>
      <w:r>
        <w:rPr>
          <w:lang w:val="en-GB"/>
        </w:rPr>
        <w:tab/>
      </w:r>
      <w:r w:rsidRPr="00B039F4">
        <w:rPr>
          <w:lang w:val="en-GB"/>
        </w:rPr>
        <w:t xml:space="preserve">Please remember to put an extra space after the last word of "part1" (here: </w:t>
      </w:r>
      <w:r>
        <w:rPr>
          <w:lang w:val="en-GB"/>
        </w:rPr>
        <w:tab/>
      </w:r>
      <w:r w:rsidRPr="00B039F4">
        <w:rPr>
          <w:lang w:val="en-GB"/>
        </w:rPr>
        <w:t xml:space="preserve">'sentence,'). If you don't, there will be no space between those words in the </w:t>
      </w:r>
      <w:r>
        <w:rPr>
          <w:lang w:val="en-GB"/>
        </w:rPr>
        <w:tab/>
      </w:r>
      <w:r w:rsidRPr="00B039F4">
        <w:rPr>
          <w:lang w:val="en-GB"/>
        </w:rPr>
        <w:t>Synoptic Sentence View.</w:t>
      </w:r>
    </w:p>
    <w:p w14:paraId="0A117468" w14:textId="77777777" w:rsidR="003A2DF7" w:rsidRPr="003A2DF7" w:rsidRDefault="00B039F4" w:rsidP="003A2DF7">
      <w:pPr>
        <w:rPr>
          <w:rFonts w:ascii="Times New Roman" w:eastAsia="Times New Roman" w:hAnsi="Times New Roman" w:cs="Times New Roman"/>
          <w:sz w:val="24"/>
          <w:szCs w:val="24"/>
          <w:lang w:val="en-GB" w:eastAsia="nl-BE"/>
        </w:rPr>
      </w:pPr>
      <w:r w:rsidRPr="003A2DF7">
        <w:rPr>
          <w:rFonts w:ascii="Times New Roman" w:eastAsia="Times New Roman" w:hAnsi="Times New Roman" w:cs="Times New Roman"/>
          <w:sz w:val="24"/>
          <w:szCs w:val="24"/>
          <w:lang w:val="en-GB" w:eastAsia="nl-BE"/>
        </w:rPr>
        <w:t>@</w:t>
      </w:r>
      <w:proofErr w:type="gramStart"/>
      <w:r w:rsidRPr="003A2DF7">
        <w:rPr>
          <w:rFonts w:ascii="Times New Roman" w:eastAsia="Times New Roman" w:hAnsi="Times New Roman" w:cs="Times New Roman"/>
          <w:i/>
          <w:sz w:val="24"/>
          <w:szCs w:val="24"/>
          <w:lang w:val="en-GB" w:eastAsia="nl-BE"/>
        </w:rPr>
        <w:t>type</w:t>
      </w:r>
      <w:proofErr w:type="gramEnd"/>
      <w:r w:rsidRPr="003A2DF7">
        <w:rPr>
          <w:rFonts w:ascii="Times New Roman" w:eastAsia="Times New Roman" w:hAnsi="Times New Roman" w:cs="Times New Roman"/>
          <w:i/>
          <w:sz w:val="24"/>
          <w:szCs w:val="24"/>
          <w:lang w:val="en-GB" w:eastAsia="nl-BE"/>
        </w:rPr>
        <w:tab/>
      </w:r>
      <w:r w:rsidR="003A2DF7">
        <w:rPr>
          <w:i/>
          <w:lang w:val="en-GB"/>
        </w:rPr>
        <w:tab/>
      </w:r>
      <w:r w:rsidR="003A2DF7" w:rsidRPr="003A2DF7">
        <w:rPr>
          <w:rFonts w:ascii="Times New Roman" w:eastAsia="Times New Roman" w:hAnsi="Times New Roman" w:cs="Times New Roman"/>
          <w:sz w:val="24"/>
          <w:szCs w:val="24"/>
          <w:lang w:val="en-GB" w:eastAsia="nl-BE"/>
        </w:rPr>
        <w:t xml:space="preserve">We distinguish </w:t>
      </w:r>
      <w:r w:rsidR="003A2DF7">
        <w:rPr>
          <w:rFonts w:ascii="Times New Roman" w:eastAsia="Times New Roman" w:hAnsi="Times New Roman" w:cs="Times New Roman"/>
          <w:sz w:val="24"/>
          <w:szCs w:val="24"/>
          <w:lang w:val="en-GB" w:eastAsia="nl-BE"/>
        </w:rPr>
        <w:t>three</w:t>
      </w:r>
      <w:r w:rsidR="003A2DF7" w:rsidRPr="003A2DF7">
        <w:rPr>
          <w:rFonts w:ascii="Times New Roman" w:eastAsia="Times New Roman" w:hAnsi="Times New Roman" w:cs="Times New Roman"/>
          <w:sz w:val="24"/>
          <w:szCs w:val="24"/>
          <w:lang w:val="en-GB" w:eastAsia="nl-BE"/>
        </w:rPr>
        <w:t> types of</w:t>
      </w:r>
      <w:r w:rsidR="003A2DF7">
        <w:rPr>
          <w:rFonts w:ascii="Times New Roman" w:eastAsia="Times New Roman" w:hAnsi="Times New Roman" w:cs="Times New Roman"/>
          <w:sz w:val="24"/>
          <w:szCs w:val="24"/>
          <w:lang w:val="en-GB" w:eastAsia="nl-BE"/>
        </w:rPr>
        <w:t xml:space="preserve"> </w:t>
      </w:r>
      <w:r w:rsidR="003A2DF7" w:rsidRPr="00E37E6B">
        <w:rPr>
          <w:rFonts w:ascii="Times New Roman" w:eastAsia="Times New Roman" w:hAnsi="Times New Roman" w:cs="Times New Roman"/>
          <w:color w:val="FF0000"/>
          <w:sz w:val="24"/>
          <w:szCs w:val="24"/>
          <w:lang w:val="en-GB" w:eastAsia="nl-BE"/>
        </w:rPr>
        <w:t>&lt;s&gt;</w:t>
      </w:r>
      <w:r w:rsidR="003A2DF7">
        <w:rPr>
          <w:rFonts w:ascii="Times New Roman" w:eastAsia="Times New Roman" w:hAnsi="Times New Roman" w:cs="Times New Roman"/>
          <w:sz w:val="24"/>
          <w:szCs w:val="24"/>
          <w:lang w:val="en-GB" w:eastAsia="nl-BE"/>
        </w:rPr>
        <w:t>'</w:t>
      </w:r>
      <w:r w:rsidR="003A2DF7" w:rsidRPr="003A2DF7">
        <w:rPr>
          <w:rFonts w:ascii="Times New Roman" w:eastAsia="Times New Roman" w:hAnsi="Times New Roman" w:cs="Times New Roman"/>
          <w:sz w:val="24"/>
          <w:szCs w:val="24"/>
          <w:lang w:val="en-GB" w:eastAsia="nl-BE"/>
        </w:rPr>
        <w:t>s:</w:t>
      </w:r>
    </w:p>
    <w:p w14:paraId="5AAB804A" w14:textId="77777777" w:rsidR="003A2DF7" w:rsidRDefault="003A2DF7" w:rsidP="003A2DF7">
      <w:pPr>
        <w:pStyle w:val="Lijstalinea"/>
        <w:numPr>
          <w:ilvl w:val="2"/>
          <w:numId w:val="1"/>
        </w:numPr>
        <w:spacing w:before="100" w:beforeAutospacing="1" w:after="100" w:afterAutospacing="1" w:line="240" w:lineRule="auto"/>
        <w:rPr>
          <w:rFonts w:ascii="Times New Roman" w:eastAsia="Times New Roman" w:hAnsi="Times New Roman" w:cs="Times New Roman"/>
          <w:sz w:val="24"/>
          <w:szCs w:val="24"/>
          <w:lang w:val="en-GB" w:eastAsia="nl-BE"/>
        </w:rPr>
      </w:pPr>
      <w:proofErr w:type="gramStart"/>
      <w:r w:rsidRPr="000B516F">
        <w:rPr>
          <w:rFonts w:ascii="Times New Roman" w:eastAsia="Times New Roman" w:hAnsi="Times New Roman" w:cs="Times New Roman"/>
          <w:sz w:val="24"/>
          <w:szCs w:val="24"/>
          <w:u w:val="single"/>
          <w:lang w:val="en-GB" w:eastAsia="nl-BE"/>
        </w:rPr>
        <w:t>regular</w:t>
      </w:r>
      <w:proofErr w:type="gramEnd"/>
      <w:r w:rsidRPr="000B516F">
        <w:rPr>
          <w:rFonts w:ascii="Times New Roman" w:eastAsia="Times New Roman" w:hAnsi="Times New Roman" w:cs="Times New Roman"/>
          <w:sz w:val="24"/>
          <w:szCs w:val="24"/>
          <w:u w:val="single"/>
          <w:lang w:val="en-GB" w:eastAsia="nl-BE"/>
        </w:rPr>
        <w:t xml:space="preserve"> sentences</w:t>
      </w:r>
      <w:r w:rsidRPr="003A2DF7">
        <w:rPr>
          <w:rFonts w:ascii="Times New Roman" w:eastAsia="Times New Roman" w:hAnsi="Times New Roman" w:cs="Times New Roman"/>
          <w:sz w:val="24"/>
          <w:szCs w:val="24"/>
          <w:lang w:val="en-GB" w:eastAsia="nl-BE"/>
        </w:rPr>
        <w:t xml:space="preserve"> (without a @</w:t>
      </w:r>
      <w:r w:rsidRPr="003A2DF7">
        <w:rPr>
          <w:rFonts w:ascii="Times New Roman" w:eastAsia="Times New Roman" w:hAnsi="Times New Roman" w:cs="Times New Roman"/>
          <w:i/>
          <w:sz w:val="24"/>
          <w:szCs w:val="24"/>
          <w:lang w:val="en-GB" w:eastAsia="nl-BE"/>
        </w:rPr>
        <w:t>type</w:t>
      </w:r>
      <w:r w:rsidRPr="003A2DF7">
        <w:rPr>
          <w:rFonts w:ascii="Times New Roman" w:eastAsia="Times New Roman" w:hAnsi="Times New Roman" w:cs="Times New Roman"/>
          <w:sz w:val="24"/>
          <w:szCs w:val="24"/>
          <w:lang w:val="en-GB" w:eastAsia="nl-BE"/>
        </w:rPr>
        <w:t xml:space="preserve"> attribute),</w:t>
      </w:r>
    </w:p>
    <w:p w14:paraId="00656DCE" w14:textId="77777777" w:rsidR="000B516F" w:rsidRDefault="000B516F" w:rsidP="000B516F">
      <w:pPr>
        <w:pStyle w:val="Lijstalinea"/>
        <w:spacing w:before="100" w:beforeAutospacing="1" w:after="100" w:afterAutospacing="1" w:line="240" w:lineRule="auto"/>
        <w:ind w:left="2160"/>
        <w:rPr>
          <w:rFonts w:ascii="Times New Roman" w:eastAsia="Times New Roman" w:hAnsi="Times New Roman" w:cs="Times New Roman"/>
          <w:sz w:val="24"/>
          <w:szCs w:val="24"/>
          <w:lang w:val="en-GB" w:eastAsia="nl-BE"/>
        </w:rPr>
      </w:pPr>
    </w:p>
    <w:p w14:paraId="4E321FEC" w14:textId="77777777" w:rsidR="00027FBB" w:rsidRPr="000B516F" w:rsidRDefault="003A2DF7" w:rsidP="00027FBB">
      <w:pPr>
        <w:pStyle w:val="Lijstalinea"/>
        <w:numPr>
          <w:ilvl w:val="2"/>
          <w:numId w:val="1"/>
        </w:numPr>
        <w:spacing w:before="100" w:beforeAutospacing="1" w:after="100" w:afterAutospacing="1" w:line="240" w:lineRule="auto"/>
        <w:rPr>
          <w:rFonts w:ascii="Times New Roman" w:eastAsia="Times New Roman" w:hAnsi="Times New Roman" w:cs="Times New Roman"/>
          <w:sz w:val="24"/>
          <w:szCs w:val="24"/>
          <w:lang w:val="en-GB" w:eastAsia="nl-BE"/>
        </w:rPr>
      </w:pPr>
      <w:proofErr w:type="gramStart"/>
      <w:r w:rsidRPr="000B516F">
        <w:rPr>
          <w:rFonts w:ascii="Times New Roman" w:eastAsia="Times New Roman" w:hAnsi="Times New Roman" w:cs="Times New Roman"/>
          <w:sz w:val="24"/>
          <w:szCs w:val="24"/>
          <w:u w:val="single"/>
          <w:lang w:val="en-GB" w:eastAsia="nl-BE"/>
        </w:rPr>
        <w:t>open</w:t>
      </w:r>
      <w:proofErr w:type="gramEnd"/>
      <w:r w:rsidRPr="000B516F">
        <w:rPr>
          <w:rFonts w:ascii="Times New Roman" w:eastAsia="Times New Roman" w:hAnsi="Times New Roman" w:cs="Times New Roman"/>
          <w:sz w:val="24"/>
          <w:szCs w:val="24"/>
          <w:u w:val="single"/>
          <w:lang w:val="en-GB" w:eastAsia="nl-BE"/>
        </w:rPr>
        <w:t xml:space="preserve"> variants</w:t>
      </w:r>
      <w:r w:rsidRPr="003A2DF7">
        <w:rPr>
          <w:rFonts w:ascii="Times New Roman" w:eastAsia="Times New Roman" w:hAnsi="Times New Roman" w:cs="Times New Roman"/>
          <w:sz w:val="24"/>
          <w:szCs w:val="24"/>
          <w:lang w:val="en-GB" w:eastAsia="nl-BE"/>
        </w:rPr>
        <w:t xml:space="preserve"> (type="alternative"),</w:t>
      </w:r>
    </w:p>
    <w:p w14:paraId="73FF8164" w14:textId="77777777" w:rsidR="00027FBB" w:rsidRPr="00027FBB" w:rsidRDefault="00027FBB" w:rsidP="00027FBB">
      <w:pPr>
        <w:pStyle w:val="Normaalweb"/>
        <w:tabs>
          <w:tab w:val="left" w:pos="1418"/>
        </w:tabs>
        <w:spacing w:line="276" w:lineRule="auto"/>
        <w:jc w:val="both"/>
        <w:rPr>
          <w:lang w:val="en-GB"/>
        </w:rPr>
      </w:pPr>
      <w:r>
        <w:rPr>
          <w:lang w:val="en-GB"/>
        </w:rPr>
        <w:tab/>
      </w:r>
      <w:r>
        <w:rPr>
          <w:lang w:val="en-GB"/>
        </w:rPr>
        <w:tab/>
      </w:r>
      <w:r w:rsidRPr="00027FBB">
        <w:rPr>
          <w:lang w:val="en-GB"/>
        </w:rPr>
        <w:t>In case of an open variant or alternative</w:t>
      </w:r>
      <w:r>
        <w:rPr>
          <w:lang w:val="en-GB"/>
        </w:rPr>
        <w:t xml:space="preserve"> reading, the inline variant is </w:t>
      </w:r>
      <w:r>
        <w:rPr>
          <w:lang w:val="en-GB"/>
        </w:rPr>
        <w:tab/>
      </w:r>
      <w:r>
        <w:rPr>
          <w:lang w:val="en-GB"/>
        </w:rPr>
        <w:tab/>
      </w:r>
      <w:r w:rsidRPr="00027FBB">
        <w:rPr>
          <w:lang w:val="en-GB"/>
        </w:rPr>
        <w:t xml:space="preserve">encoded as a </w:t>
      </w:r>
      <w:r w:rsidRPr="00027FBB">
        <w:rPr>
          <w:color w:val="FF0000"/>
          <w:lang w:val="en-GB"/>
        </w:rPr>
        <w:t>&lt;s&gt;</w:t>
      </w:r>
      <w:r w:rsidRPr="00027FBB">
        <w:rPr>
          <w:lang w:val="en-GB"/>
        </w:rPr>
        <w:t xml:space="preserve"> with a @</w:t>
      </w:r>
      <w:r w:rsidRPr="000B516F">
        <w:rPr>
          <w:i/>
          <w:lang w:val="en-GB"/>
        </w:rPr>
        <w:t>type</w:t>
      </w:r>
      <w:r w:rsidRPr="00027FBB">
        <w:rPr>
          <w:lang w:val="en-GB"/>
        </w:rPr>
        <w:t xml:space="preserve"> attribute "alternative"</w:t>
      </w:r>
      <w:r>
        <w:rPr>
          <w:lang w:val="en-GB"/>
        </w:rPr>
        <w:t xml:space="preserve">. The other </w:t>
      </w:r>
      <w:r w:rsidRPr="00027FBB">
        <w:rPr>
          <w:lang w:val="en-GB"/>
        </w:rPr>
        <w:t xml:space="preserve">variant </w:t>
      </w:r>
      <w:r>
        <w:rPr>
          <w:lang w:val="en-GB"/>
        </w:rPr>
        <w:tab/>
      </w:r>
      <w:r>
        <w:rPr>
          <w:lang w:val="en-GB"/>
        </w:rPr>
        <w:tab/>
      </w:r>
      <w:r w:rsidRPr="00027FBB">
        <w:rPr>
          <w:lang w:val="en-GB"/>
        </w:rPr>
        <w:t>is encoded as an addition with a @</w:t>
      </w:r>
      <w:r w:rsidRPr="000B516F">
        <w:rPr>
          <w:i/>
          <w:lang w:val="en-GB"/>
        </w:rPr>
        <w:t>type</w:t>
      </w:r>
      <w:r>
        <w:rPr>
          <w:lang w:val="en-GB"/>
        </w:rPr>
        <w:t xml:space="preserve"> attribute. </w:t>
      </w:r>
      <w:r w:rsidRPr="00027FBB">
        <w:rPr>
          <w:lang w:val="en-GB"/>
        </w:rPr>
        <w:t xml:space="preserve">Both the </w:t>
      </w:r>
      <w:r>
        <w:rPr>
          <w:lang w:val="en-GB"/>
        </w:rPr>
        <w:t xml:space="preserve">&lt;s </w:t>
      </w:r>
      <w:r w:rsidRPr="00027FBB">
        <w:rPr>
          <w:lang w:val="en-GB"/>
        </w:rPr>
        <w:t>type=</w:t>
      </w:r>
      <w:r>
        <w:rPr>
          <w:lang w:val="en-GB"/>
        </w:rPr>
        <w:t xml:space="preserve"> </w:t>
      </w:r>
      <w:r>
        <w:rPr>
          <w:lang w:val="en-GB"/>
        </w:rPr>
        <w:tab/>
      </w:r>
      <w:r>
        <w:rPr>
          <w:lang w:val="en-GB"/>
        </w:rPr>
        <w:tab/>
      </w:r>
      <w:r w:rsidRPr="00027FBB">
        <w:rPr>
          <w:lang w:val="en-GB"/>
        </w:rPr>
        <w:t xml:space="preserve">"alternative"&gt; and the &lt;add type="alternative"&gt; need an </w:t>
      </w:r>
      <w:proofErr w:type="spellStart"/>
      <w:r w:rsidRPr="00027FBB">
        <w:rPr>
          <w:lang w:val="en-GB"/>
        </w:rPr>
        <w:t>xml</w:t>
      </w:r>
      <w:proofErr w:type="gramStart"/>
      <w:r w:rsidRPr="00027FBB">
        <w:rPr>
          <w:lang w:val="en-GB"/>
        </w:rPr>
        <w:t>:id</w:t>
      </w:r>
      <w:proofErr w:type="spellEnd"/>
      <w:proofErr w:type="gramEnd"/>
      <w:r>
        <w:rPr>
          <w:lang w:val="en-GB"/>
        </w:rPr>
        <w:t xml:space="preserve"> (</w:t>
      </w:r>
      <w:proofErr w:type="spellStart"/>
      <w:r>
        <w:rPr>
          <w:lang w:val="en-GB"/>
        </w:rPr>
        <w:t>eg</w:t>
      </w:r>
      <w:proofErr w:type="spellEnd"/>
      <w:r>
        <w:rPr>
          <w:lang w:val="en-GB"/>
        </w:rPr>
        <w:t xml:space="preserve">.: </w:t>
      </w:r>
      <w:r>
        <w:rPr>
          <w:lang w:val="en-GB"/>
        </w:rPr>
        <w:tab/>
      </w:r>
      <w:r>
        <w:rPr>
          <w:lang w:val="en-GB"/>
        </w:rPr>
        <w:tab/>
        <w:t xml:space="preserve">"alt2") </w:t>
      </w:r>
      <w:r w:rsidRPr="00027FBB">
        <w:rPr>
          <w:lang w:val="en-GB"/>
        </w:rPr>
        <w:t>.</w:t>
      </w:r>
    </w:p>
    <w:p w14:paraId="2C13CDB1" w14:textId="77777777" w:rsidR="00027FBB" w:rsidRPr="000B516F" w:rsidRDefault="003A2DF7" w:rsidP="00027FBB">
      <w:pPr>
        <w:pStyle w:val="Lijstalinea"/>
        <w:numPr>
          <w:ilvl w:val="2"/>
          <w:numId w:val="1"/>
        </w:numPr>
        <w:spacing w:before="100" w:beforeAutospacing="1" w:after="100" w:afterAutospacing="1" w:line="240" w:lineRule="auto"/>
        <w:rPr>
          <w:rFonts w:ascii="Times New Roman" w:eastAsia="Times New Roman" w:hAnsi="Times New Roman" w:cs="Times New Roman"/>
          <w:sz w:val="24"/>
          <w:szCs w:val="24"/>
          <w:lang w:val="en-GB" w:eastAsia="nl-BE"/>
        </w:rPr>
      </w:pPr>
      <w:proofErr w:type="gramStart"/>
      <w:r w:rsidRPr="000B516F">
        <w:rPr>
          <w:rFonts w:ascii="Times New Roman" w:eastAsia="Times New Roman" w:hAnsi="Times New Roman" w:cs="Times New Roman"/>
          <w:sz w:val="24"/>
          <w:szCs w:val="24"/>
          <w:u w:val="single"/>
          <w:lang w:val="en-GB" w:eastAsia="nl-BE"/>
        </w:rPr>
        <w:t>transpositions</w:t>
      </w:r>
      <w:proofErr w:type="gramEnd"/>
      <w:r w:rsidRPr="003A2DF7">
        <w:rPr>
          <w:rFonts w:ascii="Times New Roman" w:eastAsia="Times New Roman" w:hAnsi="Times New Roman" w:cs="Times New Roman"/>
          <w:sz w:val="24"/>
          <w:szCs w:val="24"/>
          <w:lang w:val="en-GB" w:eastAsia="nl-BE"/>
        </w:rPr>
        <w:t xml:space="preserve"> (type="transposition").</w:t>
      </w:r>
    </w:p>
    <w:p w14:paraId="0EC6DC97" w14:textId="77777777" w:rsidR="00027FBB" w:rsidRPr="00027FBB" w:rsidRDefault="000B516F" w:rsidP="00027FBB">
      <w:pPr>
        <w:pStyle w:val="Normaalweb"/>
        <w:tabs>
          <w:tab w:val="left" w:pos="1418"/>
        </w:tabs>
        <w:spacing w:line="276" w:lineRule="auto"/>
        <w:jc w:val="both"/>
        <w:rPr>
          <w:lang w:val="en-GB"/>
        </w:rPr>
      </w:pPr>
      <w:r>
        <w:rPr>
          <w:lang w:val="en-GB"/>
        </w:rPr>
        <w:tab/>
      </w:r>
      <w:r>
        <w:rPr>
          <w:lang w:val="en-GB"/>
        </w:rPr>
        <w:tab/>
      </w:r>
      <w:r w:rsidRPr="000B516F">
        <w:rPr>
          <w:lang w:val="en-GB"/>
        </w:rPr>
        <w:t>A transposition takes place when the aut</w:t>
      </w:r>
      <w:r>
        <w:rPr>
          <w:lang w:val="en-GB"/>
        </w:rPr>
        <w:t xml:space="preserve">hor indicates that the order of </w:t>
      </w:r>
      <w:r>
        <w:rPr>
          <w:lang w:val="en-GB"/>
        </w:rPr>
        <w:tab/>
      </w:r>
      <w:r>
        <w:rPr>
          <w:lang w:val="en-GB"/>
        </w:rPr>
        <w:tab/>
      </w:r>
      <w:r w:rsidRPr="000B516F">
        <w:rPr>
          <w:lang w:val="en-GB"/>
        </w:rPr>
        <w:t>two scraps of text have to switch places. In this</w:t>
      </w:r>
      <w:r>
        <w:rPr>
          <w:lang w:val="en-GB"/>
        </w:rPr>
        <w:t xml:space="preserve"> case, each 'scrap' will </w:t>
      </w:r>
      <w:r>
        <w:rPr>
          <w:lang w:val="en-GB"/>
        </w:rPr>
        <w:tab/>
      </w:r>
      <w:r>
        <w:rPr>
          <w:lang w:val="en-GB"/>
        </w:rPr>
        <w:tab/>
        <w:t xml:space="preserve">need a </w:t>
      </w:r>
      <w:r w:rsidRPr="000B516F">
        <w:rPr>
          <w:lang w:val="en-GB"/>
        </w:rPr>
        <w:t>@</w:t>
      </w:r>
      <w:r w:rsidRPr="000B516F">
        <w:rPr>
          <w:i/>
          <w:lang w:val="en-GB"/>
        </w:rPr>
        <w:t>type</w:t>
      </w:r>
      <w:r>
        <w:rPr>
          <w:lang w:val="en-GB"/>
        </w:rPr>
        <w:t xml:space="preserve"> is </w:t>
      </w:r>
      <w:r w:rsidRPr="000B516F">
        <w:rPr>
          <w:lang w:val="en-GB"/>
        </w:rPr>
        <w:t>"transposition" attribute, and a unique @</w:t>
      </w:r>
      <w:proofErr w:type="spellStart"/>
      <w:r w:rsidRPr="000B516F">
        <w:rPr>
          <w:i/>
          <w:lang w:val="en-GB"/>
        </w:rPr>
        <w:t>xml</w:t>
      </w:r>
      <w:proofErr w:type="gramStart"/>
      <w:r w:rsidRPr="000B516F">
        <w:rPr>
          <w:i/>
          <w:lang w:val="en-GB"/>
        </w:rPr>
        <w:t>:id</w:t>
      </w:r>
      <w:proofErr w:type="spellEnd"/>
      <w:proofErr w:type="gramEnd"/>
      <w:r w:rsidRPr="000B516F">
        <w:rPr>
          <w:lang w:val="en-GB"/>
        </w:rPr>
        <w:t>.</w:t>
      </w:r>
      <w:r>
        <w:rPr>
          <w:lang w:val="en-GB"/>
        </w:rPr>
        <w:t xml:space="preserve"> We </w:t>
      </w:r>
      <w:r>
        <w:rPr>
          <w:lang w:val="en-GB"/>
        </w:rPr>
        <w:tab/>
      </w:r>
      <w:r>
        <w:rPr>
          <w:lang w:val="en-GB"/>
        </w:rPr>
        <w:tab/>
        <w:t>define the value of the @</w:t>
      </w:r>
      <w:proofErr w:type="spellStart"/>
      <w:r w:rsidRPr="000B516F">
        <w:rPr>
          <w:i/>
          <w:lang w:val="en-GB"/>
        </w:rPr>
        <w:t>xml</w:t>
      </w:r>
      <w:proofErr w:type="gramStart"/>
      <w:r w:rsidRPr="000B516F">
        <w:rPr>
          <w:i/>
          <w:lang w:val="en-GB"/>
        </w:rPr>
        <w:t>:id</w:t>
      </w:r>
      <w:proofErr w:type="spellEnd"/>
      <w:proofErr w:type="gramEnd"/>
      <w:r w:rsidR="00027FBB" w:rsidRPr="00027FBB">
        <w:rPr>
          <w:lang w:val="en-GB"/>
        </w:rPr>
        <w:t xml:space="preserve"> at the moment as follows: the first </w:t>
      </w:r>
      <w:r>
        <w:rPr>
          <w:lang w:val="en-GB"/>
        </w:rPr>
        <w:tab/>
      </w:r>
      <w:r>
        <w:rPr>
          <w:lang w:val="en-GB"/>
        </w:rPr>
        <w:tab/>
        <w:t xml:space="preserve">transposition on page 3r of </w:t>
      </w:r>
      <w:r w:rsidR="00027FBB" w:rsidRPr="00027FBB">
        <w:rPr>
          <w:lang w:val="en-GB"/>
        </w:rPr>
        <w:t xml:space="preserve">typescript A is </w:t>
      </w:r>
    </w:p>
    <w:p w14:paraId="7E0945CC" w14:textId="77777777" w:rsidR="00027FBB" w:rsidRPr="00027FBB" w:rsidRDefault="000B516F" w:rsidP="00027FBB">
      <w:pPr>
        <w:pStyle w:val="Normaalweb"/>
        <w:tabs>
          <w:tab w:val="left" w:pos="1418"/>
        </w:tabs>
        <w:spacing w:line="276" w:lineRule="auto"/>
        <w:jc w:val="both"/>
        <w:rPr>
          <w:color w:val="595959" w:themeColor="text1" w:themeTint="A6"/>
          <w:lang w:val="en-GB"/>
        </w:rPr>
      </w:pPr>
      <w:r>
        <w:rPr>
          <w:lang w:val="en-GB"/>
        </w:rPr>
        <w:tab/>
      </w:r>
      <w:r>
        <w:rPr>
          <w:lang w:val="en-GB"/>
        </w:rPr>
        <w:tab/>
      </w:r>
      <w:r w:rsidR="00027FBB" w:rsidRPr="00027FBB">
        <w:rPr>
          <w:color w:val="595959" w:themeColor="text1" w:themeTint="A6"/>
          <w:lang w:val="en-GB"/>
        </w:rPr>
        <w:t>&lt;</w:t>
      </w:r>
      <w:proofErr w:type="spellStart"/>
      <w:proofErr w:type="gramStart"/>
      <w:r w:rsidR="00027FBB" w:rsidRPr="00027FBB">
        <w:rPr>
          <w:color w:val="595959" w:themeColor="text1" w:themeTint="A6"/>
          <w:lang w:val="en-GB"/>
        </w:rPr>
        <w:t>xml:id</w:t>
      </w:r>
      <w:proofErr w:type="spellEnd"/>
      <w:proofErr w:type="gramEnd"/>
      <w:r w:rsidR="00027FBB" w:rsidRPr="00027FBB">
        <w:rPr>
          <w:color w:val="595959" w:themeColor="text1" w:themeTint="A6"/>
          <w:lang w:val="en-GB"/>
        </w:rPr>
        <w:t xml:space="preserve">=”trans1_tsA_03r”/&gt; </w:t>
      </w:r>
    </w:p>
    <w:p w14:paraId="44C7A51C" w14:textId="77777777" w:rsidR="00027FBB" w:rsidRDefault="000B516F" w:rsidP="00027FBB">
      <w:pPr>
        <w:pStyle w:val="Normaalweb"/>
        <w:tabs>
          <w:tab w:val="left" w:pos="1418"/>
        </w:tabs>
        <w:spacing w:line="276" w:lineRule="auto"/>
        <w:jc w:val="both"/>
        <w:rPr>
          <w:lang w:val="en-GB"/>
        </w:rPr>
      </w:pPr>
      <w:r>
        <w:rPr>
          <w:lang w:val="en-GB"/>
        </w:rPr>
        <w:tab/>
      </w:r>
      <w:r>
        <w:rPr>
          <w:lang w:val="en-GB"/>
        </w:rPr>
        <w:tab/>
      </w:r>
      <w:r w:rsidR="00027FBB" w:rsidRPr="00027FBB">
        <w:rPr>
          <w:lang w:val="en-GB"/>
        </w:rPr>
        <w:t>We try to be cons</w:t>
      </w:r>
      <w:r>
        <w:rPr>
          <w:lang w:val="en-GB"/>
        </w:rPr>
        <w:t xml:space="preserve">istent in using this structure: </w:t>
      </w:r>
      <w:r w:rsidR="00027FBB" w:rsidRPr="00027FBB">
        <w:rPr>
          <w:lang w:val="en-GB"/>
        </w:rPr>
        <w:t xml:space="preserve">first the transposition </w:t>
      </w:r>
      <w:r>
        <w:rPr>
          <w:lang w:val="en-GB"/>
        </w:rPr>
        <w:tab/>
      </w:r>
      <w:r>
        <w:rPr>
          <w:lang w:val="en-GB"/>
        </w:rPr>
        <w:tab/>
      </w:r>
      <w:r w:rsidR="00027FBB" w:rsidRPr="00027FBB">
        <w:rPr>
          <w:lang w:val="en-GB"/>
        </w:rPr>
        <w:t xml:space="preserve">number, followed by the manuscript or typescript, followed by the </w:t>
      </w:r>
      <w:r>
        <w:rPr>
          <w:lang w:val="en-GB"/>
        </w:rPr>
        <w:tab/>
      </w:r>
      <w:r>
        <w:rPr>
          <w:lang w:val="en-GB"/>
        </w:rPr>
        <w:tab/>
      </w:r>
      <w:r w:rsidR="00027FBB" w:rsidRPr="00027FBB">
        <w:rPr>
          <w:lang w:val="en-GB"/>
        </w:rPr>
        <w:t>page</w:t>
      </w:r>
      <w:r>
        <w:rPr>
          <w:lang w:val="en-GB"/>
        </w:rPr>
        <w:t xml:space="preserve"> </w:t>
      </w:r>
      <w:r w:rsidR="00027FBB" w:rsidRPr="00027FBB">
        <w:rPr>
          <w:lang w:val="en-GB"/>
        </w:rPr>
        <w:t>nu</w:t>
      </w:r>
      <w:r>
        <w:rPr>
          <w:lang w:val="en-GB"/>
        </w:rPr>
        <w:t>mber</w:t>
      </w:r>
      <w:r w:rsidR="00027FBB" w:rsidRPr="00027FBB">
        <w:rPr>
          <w:lang w:val="en-GB"/>
        </w:rPr>
        <w:t>.</w:t>
      </w:r>
    </w:p>
    <w:p w14:paraId="3A1602B5" w14:textId="77777777" w:rsidR="000B516F" w:rsidRDefault="000B516F" w:rsidP="00027FBB">
      <w:pPr>
        <w:pStyle w:val="Normaalweb"/>
        <w:tabs>
          <w:tab w:val="left" w:pos="1418"/>
        </w:tabs>
        <w:spacing w:line="276" w:lineRule="auto"/>
        <w:jc w:val="both"/>
        <w:rPr>
          <w:lang w:val="en-GB"/>
        </w:rPr>
      </w:pPr>
      <w:r>
        <w:rPr>
          <w:lang w:val="en-GB"/>
        </w:rPr>
        <w:tab/>
      </w:r>
      <w:r>
        <w:rPr>
          <w:lang w:val="en-GB"/>
        </w:rPr>
        <w:tab/>
      </w:r>
      <w:r w:rsidRPr="000B516F">
        <w:rPr>
          <w:lang w:val="en-GB"/>
        </w:rPr>
        <w:t xml:space="preserve">Don't be alarmed if the transposition is not immediately visualized: this </w:t>
      </w:r>
      <w:r>
        <w:rPr>
          <w:lang w:val="en-GB"/>
        </w:rPr>
        <w:tab/>
      </w:r>
      <w:r>
        <w:rPr>
          <w:lang w:val="en-GB"/>
        </w:rPr>
        <w:tab/>
      </w:r>
      <w:r w:rsidRPr="000B516F">
        <w:rPr>
          <w:lang w:val="en-GB"/>
        </w:rPr>
        <w:t>visualization will only occur when we have declared the @</w:t>
      </w:r>
      <w:proofErr w:type="spellStart"/>
      <w:r w:rsidRPr="000B516F">
        <w:rPr>
          <w:i/>
          <w:lang w:val="en-GB"/>
        </w:rPr>
        <w:t>xml</w:t>
      </w:r>
      <w:proofErr w:type="gramStart"/>
      <w:r w:rsidRPr="000B516F">
        <w:rPr>
          <w:i/>
          <w:lang w:val="en-GB"/>
        </w:rPr>
        <w:t>:ids</w:t>
      </w:r>
      <w:proofErr w:type="spellEnd"/>
      <w:proofErr w:type="gramEnd"/>
      <w:r w:rsidRPr="000B516F">
        <w:rPr>
          <w:lang w:val="en-GB"/>
        </w:rPr>
        <w:t xml:space="preserve"> for </w:t>
      </w:r>
      <w:r>
        <w:rPr>
          <w:lang w:val="en-GB"/>
        </w:rPr>
        <w:tab/>
      </w:r>
      <w:r>
        <w:rPr>
          <w:lang w:val="en-GB"/>
        </w:rPr>
        <w:tab/>
      </w:r>
      <w:r w:rsidRPr="000B516F">
        <w:rPr>
          <w:lang w:val="en-GB"/>
        </w:rPr>
        <w:t>transposition in the header.</w:t>
      </w:r>
    </w:p>
    <w:p w14:paraId="7972A3EE" w14:textId="77777777" w:rsidR="000B516F" w:rsidRDefault="000B516F" w:rsidP="000B516F">
      <w:pPr>
        <w:pStyle w:val="Kop1"/>
        <w:rPr>
          <w:rFonts w:eastAsia="Times New Roman"/>
          <w:sz w:val="32"/>
          <w:lang w:val="en-GB"/>
        </w:rPr>
      </w:pPr>
      <w:r>
        <w:rPr>
          <w:rFonts w:eastAsia="Times New Roman"/>
          <w:sz w:val="32"/>
          <w:lang w:val="en-GB"/>
        </w:rPr>
        <w:t>&lt;</w:t>
      </w:r>
      <w:proofErr w:type="gramStart"/>
      <w:r>
        <w:rPr>
          <w:rFonts w:eastAsia="Times New Roman"/>
          <w:sz w:val="32"/>
          <w:lang w:val="en-GB"/>
        </w:rPr>
        <w:t>lb</w:t>
      </w:r>
      <w:proofErr w:type="gramEnd"/>
      <w:r>
        <w:rPr>
          <w:rFonts w:eastAsia="Times New Roman"/>
          <w:sz w:val="32"/>
          <w:lang w:val="en-GB"/>
        </w:rPr>
        <w:t>/&gt;</w:t>
      </w:r>
    </w:p>
    <w:p w14:paraId="3E07DAEC" w14:textId="77777777" w:rsidR="000B516F" w:rsidRDefault="000B516F" w:rsidP="000B516F">
      <w:pPr>
        <w:pStyle w:val="Subtitel"/>
        <w:rPr>
          <w:lang w:val="en-GB"/>
        </w:rPr>
      </w:pPr>
      <w:r>
        <w:rPr>
          <w:lang w:val="en-GB"/>
        </w:rPr>
        <w:t>What is it?</w:t>
      </w:r>
    </w:p>
    <w:p w14:paraId="4E665425" w14:textId="77777777" w:rsidR="000B516F" w:rsidRDefault="000B516F" w:rsidP="000B516F">
      <w:pPr>
        <w:pStyle w:val="Normaalweb"/>
        <w:tabs>
          <w:tab w:val="left" w:pos="1418"/>
        </w:tabs>
        <w:spacing w:line="276" w:lineRule="auto"/>
        <w:jc w:val="both"/>
        <w:rPr>
          <w:lang w:val="en-GB"/>
        </w:rPr>
      </w:pPr>
      <w:r w:rsidRPr="000B516F">
        <w:rPr>
          <w:lang w:val="en-GB"/>
        </w:rPr>
        <w:lastRenderedPageBreak/>
        <w:t xml:space="preserve">The </w:t>
      </w:r>
      <w:r w:rsidRPr="000B516F">
        <w:rPr>
          <w:color w:val="FF0000"/>
          <w:lang w:val="en-GB"/>
        </w:rPr>
        <w:t>&lt;lb/&gt;</w:t>
      </w:r>
      <w:r w:rsidRPr="000B516F">
        <w:rPr>
          <w:lang w:val="en-GB"/>
        </w:rPr>
        <w:t> element is an empty element that marks a line break, and so we put one at the end of every typographic line in the document.</w:t>
      </w:r>
      <w:r>
        <w:rPr>
          <w:lang w:val="en-GB"/>
        </w:rPr>
        <w:t xml:space="preserve"> </w:t>
      </w:r>
      <w:r w:rsidRPr="000B516F">
        <w:rPr>
          <w:lang w:val="en-GB"/>
        </w:rPr>
        <w:t xml:space="preserve">Normal </w:t>
      </w:r>
      <w:proofErr w:type="spellStart"/>
      <w:r w:rsidRPr="000B516F">
        <w:rPr>
          <w:lang w:val="en-GB"/>
        </w:rPr>
        <w:t>linebreaks</w:t>
      </w:r>
      <w:proofErr w:type="spellEnd"/>
      <w:r w:rsidRPr="000B516F">
        <w:rPr>
          <w:lang w:val="en-GB"/>
        </w:rPr>
        <w:t xml:space="preserve"> are encoded with </w:t>
      </w:r>
      <w:r w:rsidRPr="000B516F">
        <w:rPr>
          <w:color w:val="FF0000"/>
          <w:lang w:val="en-GB"/>
        </w:rPr>
        <w:t>&lt;lb/&gt;</w:t>
      </w:r>
      <w:r w:rsidRPr="000B516F">
        <w:rPr>
          <w:lang w:val="en-GB"/>
        </w:rPr>
        <w:t>. Hyphenated words are encoded with &lt;</w:t>
      </w:r>
      <w:r w:rsidRPr="000B516F">
        <w:rPr>
          <w:color w:val="FF0000"/>
          <w:lang w:val="en-GB"/>
        </w:rPr>
        <w:t>lb</w:t>
      </w:r>
      <w:r w:rsidRPr="000B516F">
        <w:rPr>
          <w:lang w:val="en-GB"/>
        </w:rPr>
        <w:t xml:space="preserve"> rend=”hyphen”/&gt;</w:t>
      </w:r>
      <w:r>
        <w:rPr>
          <w:lang w:val="en-GB"/>
        </w:rPr>
        <w:t xml:space="preserve">. </w:t>
      </w:r>
    </w:p>
    <w:p w14:paraId="46B6E310" w14:textId="77777777" w:rsidR="000B516F" w:rsidRDefault="000B516F" w:rsidP="000B516F">
      <w:pPr>
        <w:pStyle w:val="Subtitel"/>
        <w:rPr>
          <w:lang w:val="en-GB"/>
        </w:rPr>
      </w:pPr>
      <w:r>
        <w:rPr>
          <w:lang w:val="en-GB"/>
        </w:rPr>
        <w:t>Attributes</w:t>
      </w:r>
    </w:p>
    <w:p w14:paraId="7131AB8F" w14:textId="77777777" w:rsidR="00BA2327" w:rsidRDefault="000B516F" w:rsidP="00BA2327">
      <w:pPr>
        <w:pStyle w:val="Normaalweb"/>
        <w:tabs>
          <w:tab w:val="left" w:pos="1418"/>
        </w:tabs>
        <w:spacing w:line="276" w:lineRule="auto"/>
        <w:jc w:val="both"/>
        <w:rPr>
          <w:lang w:val="en-GB"/>
        </w:rPr>
      </w:pPr>
      <w:r>
        <w:rPr>
          <w:lang w:val="en-GB"/>
        </w:rPr>
        <w:t>@</w:t>
      </w:r>
      <w:proofErr w:type="gramStart"/>
      <w:r>
        <w:rPr>
          <w:lang w:val="en-GB"/>
        </w:rPr>
        <w:t>rend</w:t>
      </w:r>
      <w:proofErr w:type="gramEnd"/>
      <w:r>
        <w:rPr>
          <w:lang w:val="en-GB"/>
        </w:rPr>
        <w:tab/>
      </w:r>
      <w:r w:rsidR="00BA2327">
        <w:rPr>
          <w:lang w:val="en-GB"/>
        </w:rPr>
        <w:t xml:space="preserve">To indicate that the author has split a word in two at the end of a sentence we </w:t>
      </w:r>
      <w:r w:rsidR="00BA2327">
        <w:rPr>
          <w:lang w:val="en-GB"/>
        </w:rPr>
        <w:tab/>
        <w:t>use the value "hyphen".</w:t>
      </w:r>
      <w:r w:rsidR="00B264E9">
        <w:rPr>
          <w:lang w:val="en-GB"/>
        </w:rPr>
        <w:t xml:space="preserve"> </w:t>
      </w:r>
      <w:r w:rsidR="00BA2327" w:rsidRPr="00BA2327">
        <w:rPr>
          <w:color w:val="00B050"/>
          <w:highlight w:val="yellow"/>
          <w:lang w:val="en-GB"/>
        </w:rPr>
        <w:t>[</w:t>
      </w:r>
      <w:proofErr w:type="gramStart"/>
      <w:r w:rsidR="00BA2327" w:rsidRPr="00BA2327">
        <w:rPr>
          <w:color w:val="00B050"/>
          <w:highlight w:val="yellow"/>
          <w:lang w:val="en-GB"/>
        </w:rPr>
        <w:t>will</w:t>
      </w:r>
      <w:proofErr w:type="gramEnd"/>
      <w:r w:rsidR="00BA2327" w:rsidRPr="00BA2327">
        <w:rPr>
          <w:color w:val="00B050"/>
          <w:highlight w:val="yellow"/>
          <w:lang w:val="en-GB"/>
        </w:rPr>
        <w:t xml:space="preserve"> this later have an effect on the visualisation?]</w:t>
      </w:r>
      <w:r w:rsidR="00BA2327">
        <w:rPr>
          <w:lang w:val="en-GB"/>
        </w:rPr>
        <w:t xml:space="preserve"> </w:t>
      </w:r>
    </w:p>
    <w:p w14:paraId="198F897C" w14:textId="77777777" w:rsidR="00BA2327" w:rsidRDefault="00B90ED1" w:rsidP="00B264E9">
      <w:pPr>
        <w:pStyle w:val="Kop1"/>
        <w:jc w:val="both"/>
        <w:rPr>
          <w:sz w:val="32"/>
          <w:lang w:val="en-GB"/>
        </w:rPr>
      </w:pPr>
      <w:r>
        <w:rPr>
          <w:lang w:val="en-GB"/>
        </w:rPr>
        <w:t>&lt;</w:t>
      </w:r>
      <w:proofErr w:type="gramStart"/>
      <w:r>
        <w:rPr>
          <w:sz w:val="32"/>
          <w:lang w:val="en-GB"/>
        </w:rPr>
        <w:t>unclear</w:t>
      </w:r>
      <w:proofErr w:type="gramEnd"/>
      <w:r>
        <w:rPr>
          <w:sz w:val="32"/>
          <w:lang w:val="en-GB"/>
        </w:rPr>
        <w:t>&gt;</w:t>
      </w:r>
    </w:p>
    <w:p w14:paraId="329A0954" w14:textId="77777777" w:rsidR="00B90ED1" w:rsidRDefault="00B90ED1" w:rsidP="00B264E9">
      <w:pPr>
        <w:pStyle w:val="Subtitel"/>
        <w:jc w:val="both"/>
        <w:rPr>
          <w:lang w:val="en-GB"/>
        </w:rPr>
      </w:pPr>
      <w:r>
        <w:rPr>
          <w:lang w:val="en-GB"/>
        </w:rPr>
        <w:t>What is it?</w:t>
      </w:r>
    </w:p>
    <w:p w14:paraId="5A64A698" w14:textId="77777777" w:rsidR="00B90ED1" w:rsidRDefault="00B264E9" w:rsidP="00B264E9">
      <w:pPr>
        <w:pStyle w:val="Normaalweb"/>
        <w:tabs>
          <w:tab w:val="left" w:pos="1418"/>
        </w:tabs>
        <w:spacing w:line="276" w:lineRule="auto"/>
        <w:jc w:val="both"/>
        <w:rPr>
          <w:lang w:val="en-GB"/>
        </w:rPr>
      </w:pPr>
      <w:r w:rsidRPr="00B264E9">
        <w:rPr>
          <w:lang w:val="en-GB"/>
        </w:rPr>
        <w:t>The </w:t>
      </w:r>
      <w:r w:rsidRPr="00B264E9">
        <w:rPr>
          <w:color w:val="FF0000"/>
          <w:lang w:val="en-GB"/>
        </w:rPr>
        <w:t>&lt;unclear&gt;</w:t>
      </w:r>
      <w:r w:rsidRPr="00B264E9">
        <w:rPr>
          <w:lang w:val="en-GB"/>
        </w:rPr>
        <w:t xml:space="preserve"> tag indicates an uncertain reading. Especially when you've only just started encoding, </w:t>
      </w:r>
      <w:r w:rsidRPr="00B264E9">
        <w:rPr>
          <w:color w:val="FF0000"/>
          <w:lang w:val="en-GB"/>
        </w:rPr>
        <w:t>&lt;unclear&gt;</w:t>
      </w:r>
      <w:r w:rsidRPr="00B264E9">
        <w:rPr>
          <w:lang w:val="en-GB"/>
        </w:rPr>
        <w:t xml:space="preserve"> tags are your friends. It's always better to tag something as </w:t>
      </w:r>
      <w:r w:rsidRPr="00B264E9">
        <w:rPr>
          <w:color w:val="FF0000"/>
          <w:lang w:val="en-GB"/>
        </w:rPr>
        <w:t>&lt;unclear&gt;</w:t>
      </w:r>
      <w:r w:rsidRPr="00B264E9">
        <w:rPr>
          <w:lang w:val="en-GB"/>
        </w:rPr>
        <w:t xml:space="preserve"> that you're 'only' 90% certain of, than to commit to a possibly incorrect transcription. The document will be </w:t>
      </w:r>
      <w:proofErr w:type="gramStart"/>
      <w:r w:rsidRPr="00B264E9">
        <w:rPr>
          <w:lang w:val="en-GB"/>
        </w:rPr>
        <w:t>proof-read</w:t>
      </w:r>
      <w:proofErr w:type="gramEnd"/>
      <w:r w:rsidRPr="00B264E9">
        <w:rPr>
          <w:lang w:val="en-GB"/>
        </w:rPr>
        <w:t xml:space="preserve"> by yourself and your colleagues many times throughout the editing process, so there is plenty of time to minimize the number of </w:t>
      </w:r>
      <w:r w:rsidRPr="00B264E9">
        <w:rPr>
          <w:color w:val="FF0000"/>
          <w:lang w:val="en-GB"/>
        </w:rPr>
        <w:t>&lt;unclear&gt;</w:t>
      </w:r>
      <w:r w:rsidRPr="00B264E9">
        <w:rPr>
          <w:lang w:val="en-GB"/>
        </w:rPr>
        <w:t xml:space="preserve"> tags later on.</w:t>
      </w:r>
    </w:p>
    <w:p w14:paraId="6257EF35" w14:textId="77777777" w:rsidR="00B264E9" w:rsidRDefault="00B264E9" w:rsidP="00B264E9">
      <w:pPr>
        <w:pStyle w:val="Normaalweb"/>
        <w:tabs>
          <w:tab w:val="left" w:pos="1418"/>
        </w:tabs>
        <w:spacing w:line="276" w:lineRule="auto"/>
        <w:jc w:val="both"/>
        <w:rPr>
          <w:lang w:val="en-GB"/>
        </w:rPr>
      </w:pPr>
      <w:r w:rsidRPr="00B264E9">
        <w:rPr>
          <w:lang w:val="en-GB"/>
        </w:rPr>
        <w:t xml:space="preserve">If you can hazard an educated guess regarding the content of the unclear passage, transcribe what you think it says between </w:t>
      </w:r>
      <w:r w:rsidRPr="00B264E9">
        <w:rPr>
          <w:color w:val="FF0000"/>
          <w:lang w:val="en-GB"/>
        </w:rPr>
        <w:t>&lt;unclear&gt;</w:t>
      </w:r>
      <w:r w:rsidRPr="00B264E9">
        <w:rPr>
          <w:lang w:val="en-GB"/>
        </w:rPr>
        <w:t xml:space="preserve"> tags.</w:t>
      </w:r>
    </w:p>
    <w:p w14:paraId="6280A3DC" w14:textId="77777777" w:rsidR="00B264E9" w:rsidRPr="00B264E9" w:rsidRDefault="00B264E9" w:rsidP="00B264E9">
      <w:pPr>
        <w:spacing w:before="100" w:beforeAutospacing="1" w:after="100" w:afterAutospacing="1"/>
        <w:jc w:val="both"/>
        <w:rPr>
          <w:rFonts w:ascii="Times New Roman" w:eastAsia="Times New Roman" w:hAnsi="Times New Roman" w:cs="Times New Roman"/>
          <w:sz w:val="24"/>
          <w:szCs w:val="24"/>
          <w:lang w:val="en-GB" w:eastAsia="nl-BE"/>
        </w:rPr>
      </w:pPr>
      <w:r w:rsidRPr="00B264E9">
        <w:rPr>
          <w:rFonts w:ascii="Times New Roman" w:eastAsia="Times New Roman" w:hAnsi="Times New Roman" w:cs="Times New Roman"/>
          <w:sz w:val="24"/>
          <w:szCs w:val="24"/>
          <w:lang w:val="en-GB" w:eastAsia="nl-BE"/>
        </w:rPr>
        <w:t xml:space="preserve">For completely illegible words, we use a series of </w:t>
      </w:r>
      <w:proofErr w:type="gramStart"/>
      <w:r w:rsidRPr="00B264E9">
        <w:rPr>
          <w:rFonts w:ascii="Times New Roman" w:eastAsia="Times New Roman" w:hAnsi="Times New Roman" w:cs="Times New Roman"/>
          <w:sz w:val="24"/>
          <w:szCs w:val="24"/>
          <w:lang w:val="en-GB" w:eastAsia="nl-BE"/>
        </w:rPr>
        <w:t>x's</w:t>
      </w:r>
      <w:proofErr w:type="gramEnd"/>
      <w:r w:rsidRPr="00B264E9">
        <w:rPr>
          <w:rFonts w:ascii="Times New Roman" w:eastAsia="Times New Roman" w:hAnsi="Times New Roman" w:cs="Times New Roman"/>
          <w:sz w:val="24"/>
          <w:szCs w:val="24"/>
          <w:lang w:val="en-GB" w:eastAsia="nl-BE"/>
        </w:rPr>
        <w:t xml:space="preserve"> in between </w:t>
      </w:r>
      <w:r w:rsidRPr="00B264E9">
        <w:rPr>
          <w:rFonts w:ascii="Times New Roman" w:eastAsia="Times New Roman" w:hAnsi="Times New Roman" w:cs="Times New Roman"/>
          <w:color w:val="FF0000"/>
          <w:sz w:val="24"/>
          <w:szCs w:val="24"/>
          <w:lang w:val="en-GB" w:eastAsia="nl-BE"/>
        </w:rPr>
        <w:t xml:space="preserve">&lt;unclear&gt; </w:t>
      </w:r>
      <w:r w:rsidRPr="00B264E9">
        <w:rPr>
          <w:rFonts w:ascii="Times New Roman" w:eastAsia="Times New Roman" w:hAnsi="Times New Roman" w:cs="Times New Roman"/>
          <w:sz w:val="24"/>
          <w:szCs w:val="24"/>
          <w:lang w:val="en-GB" w:eastAsia="nl-BE"/>
        </w:rPr>
        <w:t>tags:</w:t>
      </w:r>
    </w:p>
    <w:p w14:paraId="7C1B266E" w14:textId="77777777" w:rsidR="00B264E9" w:rsidRPr="00B264E9" w:rsidRDefault="00B264E9" w:rsidP="00A323FC">
      <w:pPr>
        <w:numPr>
          <w:ilvl w:val="0"/>
          <w:numId w:val="2"/>
        </w:numPr>
        <w:spacing w:before="100" w:beforeAutospacing="1" w:after="100" w:afterAutospacing="1"/>
        <w:rPr>
          <w:rFonts w:ascii="Times New Roman" w:eastAsia="Times New Roman" w:hAnsi="Times New Roman" w:cs="Times New Roman"/>
          <w:sz w:val="24"/>
          <w:szCs w:val="24"/>
          <w:lang w:eastAsia="nl-BE"/>
        </w:rPr>
      </w:pPr>
      <w:r w:rsidRPr="00B264E9">
        <w:rPr>
          <w:rFonts w:ascii="Times New Roman" w:eastAsia="Times New Roman" w:hAnsi="Times New Roman" w:cs="Times New Roman"/>
          <w:sz w:val="24"/>
          <w:szCs w:val="24"/>
          <w:lang w:eastAsia="nl-BE"/>
        </w:rPr>
        <w:t>x (= one illegible letter)</w:t>
      </w:r>
    </w:p>
    <w:p w14:paraId="389E3F4D" w14:textId="77777777" w:rsidR="00B264E9" w:rsidRPr="00B264E9" w:rsidRDefault="00B264E9" w:rsidP="00A323FC">
      <w:pPr>
        <w:numPr>
          <w:ilvl w:val="0"/>
          <w:numId w:val="2"/>
        </w:numPr>
        <w:spacing w:before="100" w:beforeAutospacing="1" w:after="100" w:afterAutospacing="1"/>
        <w:rPr>
          <w:rFonts w:ascii="Times New Roman" w:eastAsia="Times New Roman" w:hAnsi="Times New Roman" w:cs="Times New Roman"/>
          <w:sz w:val="24"/>
          <w:szCs w:val="24"/>
          <w:lang w:val="en-GB" w:eastAsia="nl-BE"/>
        </w:rPr>
      </w:pPr>
      <w:proofErr w:type="gramStart"/>
      <w:r w:rsidRPr="00B264E9">
        <w:rPr>
          <w:rFonts w:ascii="Times New Roman" w:eastAsia="Times New Roman" w:hAnsi="Times New Roman" w:cs="Times New Roman"/>
          <w:sz w:val="24"/>
          <w:szCs w:val="24"/>
          <w:lang w:val="en-GB" w:eastAsia="nl-BE"/>
        </w:rPr>
        <w:t>xx</w:t>
      </w:r>
      <w:proofErr w:type="gramEnd"/>
      <w:r w:rsidRPr="00B264E9">
        <w:rPr>
          <w:rFonts w:ascii="Times New Roman" w:eastAsia="Times New Roman" w:hAnsi="Times New Roman" w:cs="Times New Roman"/>
          <w:sz w:val="24"/>
          <w:szCs w:val="24"/>
          <w:lang w:val="en-GB" w:eastAsia="nl-BE"/>
        </w:rPr>
        <w:t xml:space="preserve"> (= an illegible two-letter word)</w:t>
      </w:r>
    </w:p>
    <w:p w14:paraId="29EF31D5" w14:textId="77777777" w:rsidR="00B264E9" w:rsidRPr="00B264E9" w:rsidRDefault="00B264E9" w:rsidP="00A323FC">
      <w:pPr>
        <w:numPr>
          <w:ilvl w:val="0"/>
          <w:numId w:val="2"/>
        </w:numPr>
        <w:spacing w:before="100" w:beforeAutospacing="1" w:after="100" w:afterAutospacing="1"/>
        <w:rPr>
          <w:rFonts w:ascii="Times New Roman" w:eastAsia="Times New Roman" w:hAnsi="Times New Roman" w:cs="Times New Roman"/>
          <w:sz w:val="24"/>
          <w:szCs w:val="24"/>
          <w:lang w:val="en-GB" w:eastAsia="nl-BE"/>
        </w:rPr>
      </w:pPr>
      <w:proofErr w:type="gramStart"/>
      <w:r w:rsidRPr="00B264E9">
        <w:rPr>
          <w:rFonts w:ascii="Times New Roman" w:eastAsia="Times New Roman" w:hAnsi="Times New Roman" w:cs="Times New Roman"/>
          <w:sz w:val="24"/>
          <w:szCs w:val="24"/>
          <w:lang w:val="en-GB" w:eastAsia="nl-BE"/>
        </w:rPr>
        <w:t>xxx</w:t>
      </w:r>
      <w:proofErr w:type="gramEnd"/>
      <w:r w:rsidRPr="00B264E9">
        <w:rPr>
          <w:rFonts w:ascii="Times New Roman" w:eastAsia="Times New Roman" w:hAnsi="Times New Roman" w:cs="Times New Roman"/>
          <w:sz w:val="24"/>
          <w:szCs w:val="24"/>
          <w:lang w:val="en-GB" w:eastAsia="nl-BE"/>
        </w:rPr>
        <w:t xml:space="preserve"> (= an illegible word of three letters or more)</w:t>
      </w:r>
    </w:p>
    <w:p w14:paraId="58578F72" w14:textId="77777777" w:rsidR="00B264E9" w:rsidRDefault="00B264E9" w:rsidP="00A323FC">
      <w:pPr>
        <w:spacing w:before="100" w:beforeAutospacing="1" w:after="100" w:afterAutospacing="1"/>
        <w:jc w:val="both"/>
        <w:rPr>
          <w:rFonts w:ascii="Times New Roman" w:eastAsia="Times New Roman" w:hAnsi="Times New Roman" w:cs="Times New Roman"/>
          <w:sz w:val="24"/>
          <w:szCs w:val="24"/>
          <w:lang w:val="en-GB" w:eastAsia="nl-BE"/>
        </w:rPr>
      </w:pPr>
      <w:r w:rsidRPr="00B264E9">
        <w:rPr>
          <w:rFonts w:ascii="Times New Roman" w:eastAsia="Times New Roman" w:hAnsi="Times New Roman" w:cs="Times New Roman"/>
          <w:sz w:val="24"/>
          <w:szCs w:val="24"/>
          <w:lang w:val="en-GB" w:eastAsia="nl-BE"/>
        </w:rPr>
        <w:t>This way, you will mainly have to count the number of words in an illegible passage, rather than their individual letters.</w:t>
      </w:r>
    </w:p>
    <w:p w14:paraId="3226E4CD" w14:textId="77777777" w:rsidR="00B264E9" w:rsidRDefault="00B264E9" w:rsidP="00A323FC">
      <w:pPr>
        <w:spacing w:before="100" w:beforeAutospacing="1" w:after="100" w:afterAutospacing="1"/>
        <w:jc w:val="both"/>
        <w:rPr>
          <w:rFonts w:ascii="Times New Roman" w:eastAsia="Times New Roman" w:hAnsi="Times New Roman" w:cs="Times New Roman"/>
          <w:sz w:val="24"/>
          <w:szCs w:val="24"/>
          <w:lang w:val="en-GB" w:eastAsia="nl-BE"/>
        </w:rPr>
      </w:pPr>
      <w:r w:rsidRPr="00B264E9">
        <w:rPr>
          <w:rFonts w:ascii="Times New Roman" w:eastAsia="Times New Roman" w:hAnsi="Times New Roman" w:cs="Times New Roman"/>
          <w:sz w:val="24"/>
          <w:szCs w:val="24"/>
          <w:lang w:val="en-GB" w:eastAsia="nl-BE"/>
        </w:rPr>
        <w:t xml:space="preserve">Finally, if you think you can read certain letters in an otherwise illegible word, you can combine letters </w:t>
      </w:r>
      <w:proofErr w:type="gramStart"/>
      <w:r w:rsidRPr="00B264E9">
        <w:rPr>
          <w:rFonts w:ascii="Times New Roman" w:eastAsia="Times New Roman" w:hAnsi="Times New Roman" w:cs="Times New Roman"/>
          <w:sz w:val="24"/>
          <w:szCs w:val="24"/>
          <w:lang w:val="en-GB" w:eastAsia="nl-BE"/>
        </w:rPr>
        <w:t>with x's</w:t>
      </w:r>
      <w:proofErr w:type="gramEnd"/>
      <w:r w:rsidRPr="00B264E9">
        <w:rPr>
          <w:rFonts w:ascii="Times New Roman" w:eastAsia="Times New Roman" w:hAnsi="Times New Roman" w:cs="Times New Roman"/>
          <w:sz w:val="24"/>
          <w:szCs w:val="24"/>
          <w:lang w:val="en-GB" w:eastAsia="nl-BE"/>
        </w:rPr>
        <w:t xml:space="preserve"> (again: maximum 3 x's in a row) in between </w:t>
      </w:r>
      <w:r w:rsidRPr="00B264E9">
        <w:rPr>
          <w:rFonts w:ascii="Times New Roman" w:eastAsia="Times New Roman" w:hAnsi="Times New Roman" w:cs="Times New Roman"/>
          <w:color w:val="FF0000"/>
          <w:sz w:val="24"/>
          <w:szCs w:val="24"/>
          <w:lang w:val="en-GB" w:eastAsia="nl-BE"/>
        </w:rPr>
        <w:t>&lt;unclear&gt;</w:t>
      </w:r>
      <w:r w:rsidRPr="00B264E9">
        <w:rPr>
          <w:rFonts w:ascii="Times New Roman" w:eastAsia="Times New Roman" w:hAnsi="Times New Roman" w:cs="Times New Roman"/>
          <w:sz w:val="24"/>
          <w:szCs w:val="24"/>
          <w:lang w:val="en-GB" w:eastAsia="nl-BE"/>
        </w:rPr>
        <w:t xml:space="preserve"> tags.</w:t>
      </w:r>
    </w:p>
    <w:p w14:paraId="192464E4" w14:textId="77777777" w:rsidR="001E71EA" w:rsidRDefault="001E71EA" w:rsidP="001E71EA">
      <w:pPr>
        <w:pStyle w:val="Subtitel"/>
        <w:rPr>
          <w:rFonts w:eastAsia="Times New Roman"/>
          <w:lang w:val="en-GB" w:eastAsia="nl-BE"/>
        </w:rPr>
      </w:pPr>
      <w:r>
        <w:rPr>
          <w:rFonts w:eastAsia="Times New Roman"/>
          <w:lang w:val="en-GB" w:eastAsia="nl-BE"/>
        </w:rPr>
        <w:t>Attributes</w:t>
      </w:r>
    </w:p>
    <w:p w14:paraId="243F3F32" w14:textId="77777777" w:rsidR="001E71EA" w:rsidRPr="003A2456" w:rsidRDefault="001E71EA" w:rsidP="001E71EA">
      <w:pPr>
        <w:spacing w:before="100" w:beforeAutospacing="1" w:after="100" w:afterAutospacing="1"/>
        <w:jc w:val="both"/>
        <w:rPr>
          <w:color w:val="00B050"/>
          <w:lang w:val="en-GB" w:eastAsia="nl-BE"/>
        </w:rPr>
      </w:pPr>
      <w:r w:rsidRPr="001E71EA">
        <w:rPr>
          <w:rFonts w:ascii="Times New Roman" w:eastAsia="Times New Roman" w:hAnsi="Times New Roman" w:cs="Times New Roman"/>
          <w:sz w:val="24"/>
          <w:szCs w:val="24"/>
          <w:lang w:val="en-GB" w:eastAsia="nl-BE"/>
        </w:rPr>
        <w:t>@</w:t>
      </w:r>
      <w:proofErr w:type="gramStart"/>
      <w:r w:rsidRPr="001E71EA">
        <w:rPr>
          <w:rFonts w:ascii="Times New Roman" w:eastAsia="Times New Roman" w:hAnsi="Times New Roman" w:cs="Times New Roman"/>
          <w:i/>
          <w:sz w:val="24"/>
          <w:szCs w:val="24"/>
          <w:lang w:val="en-GB" w:eastAsia="nl-BE"/>
        </w:rPr>
        <w:t>reason</w:t>
      </w:r>
      <w:proofErr w:type="gramEnd"/>
      <w:r w:rsidRPr="001E71EA">
        <w:rPr>
          <w:rFonts w:ascii="Times New Roman" w:eastAsia="Times New Roman" w:hAnsi="Times New Roman" w:cs="Times New Roman"/>
          <w:sz w:val="24"/>
          <w:szCs w:val="24"/>
          <w:lang w:val="en-GB" w:eastAsia="nl-BE"/>
        </w:rPr>
        <w:tab/>
        <w:t>indicates why the material is hard to transcribe.</w:t>
      </w:r>
      <w:r>
        <w:rPr>
          <w:rFonts w:ascii="Times New Roman" w:eastAsia="Times New Roman" w:hAnsi="Times New Roman" w:cs="Times New Roman"/>
          <w:sz w:val="24"/>
          <w:szCs w:val="24"/>
          <w:lang w:val="en-GB" w:eastAsia="nl-BE"/>
        </w:rPr>
        <w:t xml:space="preserve"> This is an optional attribute and </w:t>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t xml:space="preserve">will only be used to mark instances where the &lt;unclear&gt; is caused by paper </w:t>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t xml:space="preserve">damage. Hence, the </w:t>
      </w:r>
      <w:proofErr w:type="gramStart"/>
      <w:r>
        <w:rPr>
          <w:rFonts w:ascii="Times New Roman" w:eastAsia="Times New Roman" w:hAnsi="Times New Roman" w:cs="Times New Roman"/>
          <w:sz w:val="24"/>
          <w:szCs w:val="24"/>
          <w:lang w:val="en-GB" w:eastAsia="nl-BE"/>
        </w:rPr>
        <w:t>value "damage</w:t>
      </w:r>
      <w:proofErr w:type="gramEnd"/>
      <w:r>
        <w:rPr>
          <w:rFonts w:ascii="Times New Roman" w:eastAsia="Times New Roman" w:hAnsi="Times New Roman" w:cs="Times New Roman"/>
          <w:sz w:val="24"/>
          <w:szCs w:val="24"/>
          <w:lang w:val="en-GB" w:eastAsia="nl-BE"/>
        </w:rPr>
        <w:t xml:space="preserve">". </w:t>
      </w:r>
      <w:r w:rsidR="003A2456" w:rsidRPr="003A2456">
        <w:rPr>
          <w:rFonts w:ascii="Times New Roman" w:eastAsia="Times New Roman" w:hAnsi="Times New Roman" w:cs="Times New Roman"/>
          <w:color w:val="00B050"/>
          <w:sz w:val="24"/>
          <w:szCs w:val="24"/>
          <w:highlight w:val="yellow"/>
          <w:lang w:val="en-GB" w:eastAsia="nl-BE"/>
        </w:rPr>
        <w:t>[</w:t>
      </w:r>
      <w:proofErr w:type="gramStart"/>
      <w:r w:rsidR="003A2456" w:rsidRPr="003A2456">
        <w:rPr>
          <w:rFonts w:ascii="Times New Roman" w:eastAsia="Times New Roman" w:hAnsi="Times New Roman" w:cs="Times New Roman"/>
          <w:color w:val="00B050"/>
          <w:sz w:val="24"/>
          <w:szCs w:val="24"/>
          <w:highlight w:val="yellow"/>
          <w:lang w:val="en-GB" w:eastAsia="nl-BE"/>
        </w:rPr>
        <w:t>might</w:t>
      </w:r>
      <w:proofErr w:type="gramEnd"/>
      <w:r w:rsidR="003A2456" w:rsidRPr="003A2456">
        <w:rPr>
          <w:rFonts w:ascii="Times New Roman" w:eastAsia="Times New Roman" w:hAnsi="Times New Roman" w:cs="Times New Roman"/>
          <w:color w:val="00B050"/>
          <w:sz w:val="24"/>
          <w:szCs w:val="24"/>
          <w:highlight w:val="yellow"/>
          <w:lang w:val="en-GB" w:eastAsia="nl-BE"/>
        </w:rPr>
        <w:t xml:space="preserve"> be expanded later on, if we want </w:t>
      </w:r>
      <w:r w:rsidR="003A2456" w:rsidRPr="003A2456">
        <w:rPr>
          <w:rFonts w:ascii="Times New Roman" w:eastAsia="Times New Roman" w:hAnsi="Times New Roman" w:cs="Times New Roman"/>
          <w:color w:val="00B050"/>
          <w:sz w:val="24"/>
          <w:szCs w:val="24"/>
          <w:lang w:val="en-GB" w:eastAsia="nl-BE"/>
        </w:rPr>
        <w:tab/>
      </w:r>
      <w:r w:rsidR="003A2456" w:rsidRPr="003A2456">
        <w:rPr>
          <w:rFonts w:ascii="Times New Roman" w:eastAsia="Times New Roman" w:hAnsi="Times New Roman" w:cs="Times New Roman"/>
          <w:color w:val="00B050"/>
          <w:sz w:val="24"/>
          <w:szCs w:val="24"/>
          <w:lang w:val="en-GB" w:eastAsia="nl-BE"/>
        </w:rPr>
        <w:tab/>
      </w:r>
      <w:r w:rsidR="003A2456" w:rsidRPr="003A2456">
        <w:rPr>
          <w:rFonts w:ascii="Times New Roman" w:eastAsia="Times New Roman" w:hAnsi="Times New Roman" w:cs="Times New Roman"/>
          <w:color w:val="00B050"/>
          <w:sz w:val="24"/>
          <w:szCs w:val="24"/>
          <w:highlight w:val="yellow"/>
          <w:lang w:val="en-GB" w:eastAsia="nl-BE"/>
        </w:rPr>
        <w:t>to use the @reason on more occasions]</w:t>
      </w:r>
    </w:p>
    <w:p w14:paraId="296815C4" w14:textId="77777777" w:rsidR="00B264E9" w:rsidRDefault="00B264E9" w:rsidP="00A323FC">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del</w:t>
      </w:r>
      <w:proofErr w:type="gramEnd"/>
      <w:r>
        <w:rPr>
          <w:rFonts w:eastAsia="Times New Roman"/>
          <w:sz w:val="32"/>
          <w:lang w:val="en-GB" w:eastAsia="nl-BE"/>
        </w:rPr>
        <w:t>&gt;</w:t>
      </w:r>
    </w:p>
    <w:p w14:paraId="1917C750" w14:textId="77777777" w:rsidR="00B264E9" w:rsidRDefault="00B264E9" w:rsidP="00A323FC">
      <w:pPr>
        <w:pStyle w:val="Subtitel"/>
        <w:rPr>
          <w:lang w:val="en-GB" w:eastAsia="nl-BE"/>
        </w:rPr>
      </w:pPr>
      <w:r>
        <w:rPr>
          <w:lang w:val="en-GB" w:eastAsia="nl-BE"/>
        </w:rPr>
        <w:t>What is it?</w:t>
      </w:r>
    </w:p>
    <w:p w14:paraId="40460A00" w14:textId="77777777" w:rsidR="00B264E9" w:rsidRDefault="00B264E9" w:rsidP="00A323FC">
      <w:pPr>
        <w:spacing w:before="100" w:beforeAutospacing="1" w:after="100" w:afterAutospacing="1"/>
        <w:jc w:val="both"/>
        <w:rPr>
          <w:rFonts w:ascii="Times New Roman" w:eastAsia="Times New Roman" w:hAnsi="Times New Roman" w:cs="Times New Roman"/>
          <w:sz w:val="24"/>
          <w:szCs w:val="24"/>
          <w:lang w:val="en-GB" w:eastAsia="nl-BE"/>
        </w:rPr>
      </w:pPr>
      <w:r w:rsidRPr="00B264E9">
        <w:rPr>
          <w:rFonts w:ascii="Times New Roman" w:eastAsia="Times New Roman" w:hAnsi="Times New Roman" w:cs="Times New Roman"/>
          <w:sz w:val="24"/>
          <w:szCs w:val="24"/>
          <w:lang w:val="en-GB" w:eastAsia="nl-BE"/>
        </w:rPr>
        <w:lastRenderedPageBreak/>
        <w:t>The </w:t>
      </w:r>
      <w:r w:rsidRPr="00B264E9">
        <w:rPr>
          <w:rFonts w:ascii="Times New Roman" w:eastAsia="Times New Roman" w:hAnsi="Times New Roman" w:cs="Times New Roman"/>
          <w:color w:val="FF0000"/>
          <w:sz w:val="24"/>
          <w:szCs w:val="24"/>
          <w:lang w:val="en-GB" w:eastAsia="nl-BE"/>
        </w:rPr>
        <w:t>&lt;del&gt;</w:t>
      </w:r>
      <w:r w:rsidRPr="00B264E9">
        <w:rPr>
          <w:rFonts w:ascii="Times New Roman" w:eastAsia="Times New Roman" w:hAnsi="Times New Roman" w:cs="Times New Roman"/>
          <w:sz w:val="24"/>
          <w:szCs w:val="24"/>
          <w:lang w:val="en-GB" w:eastAsia="nl-BE"/>
        </w:rPr>
        <w:t xml:space="preserve"> tag marks text that has been deleted in the by the author (scribe, </w:t>
      </w:r>
      <w:proofErr w:type="spellStart"/>
      <w:r w:rsidRPr="00B264E9">
        <w:rPr>
          <w:rFonts w:ascii="Times New Roman" w:eastAsia="Times New Roman" w:hAnsi="Times New Roman" w:cs="Times New Roman"/>
          <w:sz w:val="24"/>
          <w:szCs w:val="24"/>
          <w:lang w:val="en-GB" w:eastAsia="nl-BE"/>
        </w:rPr>
        <w:t>proofreader</w:t>
      </w:r>
      <w:proofErr w:type="spellEnd"/>
      <w:r w:rsidRPr="00B264E9">
        <w:rPr>
          <w:rFonts w:ascii="Times New Roman" w:eastAsia="Times New Roman" w:hAnsi="Times New Roman" w:cs="Times New Roman"/>
          <w:sz w:val="24"/>
          <w:szCs w:val="24"/>
          <w:lang w:val="en-GB" w:eastAsia="nl-BE"/>
        </w:rPr>
        <w:t>, editor, etc.)</w:t>
      </w:r>
      <w:r>
        <w:rPr>
          <w:rFonts w:ascii="Times New Roman" w:eastAsia="Times New Roman" w:hAnsi="Times New Roman" w:cs="Times New Roman"/>
          <w:sz w:val="24"/>
          <w:szCs w:val="24"/>
          <w:lang w:val="en-GB" w:eastAsia="nl-BE"/>
        </w:rPr>
        <w:t xml:space="preserve">. </w:t>
      </w:r>
      <w:r w:rsidRPr="00B264E9">
        <w:rPr>
          <w:rFonts w:ascii="Times New Roman" w:eastAsia="Times New Roman" w:hAnsi="Times New Roman" w:cs="Times New Roman"/>
          <w:sz w:val="24"/>
          <w:szCs w:val="24"/>
          <w:lang w:val="en-GB" w:eastAsia="nl-BE"/>
        </w:rPr>
        <w:t xml:space="preserve">For the </w:t>
      </w:r>
      <w:r w:rsidRPr="00B264E9">
        <w:rPr>
          <w:rFonts w:ascii="Times New Roman" w:eastAsia="Times New Roman" w:hAnsi="Times New Roman" w:cs="Times New Roman"/>
          <w:color w:val="FF0000"/>
          <w:sz w:val="24"/>
          <w:szCs w:val="24"/>
          <w:lang w:val="en-GB" w:eastAsia="nl-BE"/>
        </w:rPr>
        <w:t>&lt;del&gt;</w:t>
      </w:r>
      <w:r w:rsidRPr="00B264E9">
        <w:rPr>
          <w:rFonts w:ascii="Times New Roman" w:eastAsia="Times New Roman" w:hAnsi="Times New Roman" w:cs="Times New Roman"/>
          <w:sz w:val="24"/>
          <w:szCs w:val="24"/>
          <w:lang w:val="en-GB" w:eastAsia="nl-BE"/>
        </w:rPr>
        <w:t xml:space="preserve"> tag, the @</w:t>
      </w:r>
      <w:r w:rsidRPr="00B264E9">
        <w:rPr>
          <w:rFonts w:ascii="Times New Roman" w:eastAsia="Times New Roman" w:hAnsi="Times New Roman" w:cs="Times New Roman"/>
          <w:i/>
          <w:sz w:val="24"/>
          <w:szCs w:val="24"/>
          <w:lang w:val="en-GB" w:eastAsia="nl-BE"/>
        </w:rPr>
        <w:t>type</w:t>
      </w:r>
      <w:r w:rsidRPr="00B264E9">
        <w:rPr>
          <w:rFonts w:ascii="Times New Roman" w:eastAsia="Times New Roman" w:hAnsi="Times New Roman" w:cs="Times New Roman"/>
          <w:sz w:val="24"/>
          <w:szCs w:val="24"/>
          <w:lang w:val="en-GB" w:eastAsia="nl-BE"/>
        </w:rPr>
        <w:t>, @</w:t>
      </w:r>
      <w:r w:rsidRPr="00B264E9">
        <w:rPr>
          <w:rFonts w:ascii="Times New Roman" w:eastAsia="Times New Roman" w:hAnsi="Times New Roman" w:cs="Times New Roman"/>
          <w:i/>
          <w:sz w:val="24"/>
          <w:szCs w:val="24"/>
          <w:lang w:val="en-GB" w:eastAsia="nl-BE"/>
        </w:rPr>
        <w:t>hand</w:t>
      </w:r>
      <w:r w:rsidRPr="00B264E9">
        <w:rPr>
          <w:rFonts w:ascii="Times New Roman" w:eastAsia="Times New Roman" w:hAnsi="Times New Roman" w:cs="Times New Roman"/>
          <w:sz w:val="24"/>
          <w:szCs w:val="24"/>
          <w:lang w:val="en-GB" w:eastAsia="nl-BE"/>
        </w:rPr>
        <w:t>, @</w:t>
      </w:r>
      <w:r w:rsidRPr="00B264E9">
        <w:rPr>
          <w:rFonts w:ascii="Times New Roman" w:eastAsia="Times New Roman" w:hAnsi="Times New Roman" w:cs="Times New Roman"/>
          <w:i/>
          <w:sz w:val="24"/>
          <w:szCs w:val="24"/>
          <w:lang w:val="en-GB" w:eastAsia="nl-BE"/>
        </w:rPr>
        <w:t>rend</w:t>
      </w:r>
      <w:r w:rsidRPr="00B264E9">
        <w:rPr>
          <w:rFonts w:ascii="Times New Roman" w:eastAsia="Times New Roman" w:hAnsi="Times New Roman" w:cs="Times New Roman"/>
          <w:sz w:val="24"/>
          <w:szCs w:val="24"/>
          <w:lang w:val="en-GB" w:eastAsia="nl-BE"/>
        </w:rPr>
        <w:t>, and @</w:t>
      </w:r>
      <w:proofErr w:type="spellStart"/>
      <w:r w:rsidRPr="00B264E9">
        <w:rPr>
          <w:rFonts w:ascii="Times New Roman" w:eastAsia="Times New Roman" w:hAnsi="Times New Roman" w:cs="Times New Roman"/>
          <w:i/>
          <w:sz w:val="24"/>
          <w:szCs w:val="24"/>
          <w:lang w:val="en-GB" w:eastAsia="nl-BE"/>
        </w:rPr>
        <w:t>resp</w:t>
      </w:r>
      <w:proofErr w:type="spellEnd"/>
      <w:r>
        <w:rPr>
          <w:rFonts w:ascii="Times New Roman" w:eastAsia="Times New Roman" w:hAnsi="Times New Roman" w:cs="Times New Roman"/>
          <w:sz w:val="24"/>
          <w:szCs w:val="24"/>
          <w:lang w:val="en-GB" w:eastAsia="nl-BE"/>
        </w:rPr>
        <w:t xml:space="preserve"> attributes are </w:t>
      </w:r>
      <w:r w:rsidRPr="00B264E9">
        <w:rPr>
          <w:rFonts w:ascii="Times New Roman" w:eastAsia="Times New Roman" w:hAnsi="Times New Roman" w:cs="Times New Roman"/>
          <w:iCs/>
          <w:sz w:val="24"/>
          <w:szCs w:val="24"/>
          <w:lang w:val="en-GB" w:eastAsia="nl-BE"/>
        </w:rPr>
        <w:t>obligatory</w:t>
      </w:r>
      <w:r w:rsidRPr="00B264E9">
        <w:rPr>
          <w:rFonts w:ascii="Times New Roman" w:eastAsia="Times New Roman" w:hAnsi="Times New Roman" w:cs="Times New Roman"/>
          <w:sz w:val="24"/>
          <w:szCs w:val="24"/>
          <w:lang w:val="en-GB" w:eastAsia="nl-BE"/>
        </w:rPr>
        <w:t>.</w:t>
      </w:r>
    </w:p>
    <w:p w14:paraId="59FA75D8" w14:textId="77777777" w:rsidR="00B264E9" w:rsidRDefault="00B264E9" w:rsidP="00A323FC">
      <w:pPr>
        <w:pStyle w:val="Subtitel"/>
        <w:rPr>
          <w:rFonts w:eastAsia="Times New Roman"/>
          <w:lang w:val="en-GB" w:eastAsia="nl-BE"/>
        </w:rPr>
      </w:pPr>
      <w:r>
        <w:rPr>
          <w:rFonts w:eastAsia="Times New Roman"/>
          <w:lang w:val="en-GB" w:eastAsia="nl-BE"/>
        </w:rPr>
        <w:t>Attributes</w:t>
      </w:r>
    </w:p>
    <w:p w14:paraId="7887C31F" w14:textId="77777777" w:rsidR="00B264E9" w:rsidRPr="00B264E9" w:rsidRDefault="00B264E9" w:rsidP="00A323FC">
      <w:pPr>
        <w:pStyle w:val="Normaalweb"/>
        <w:tabs>
          <w:tab w:val="left" w:pos="1418"/>
        </w:tabs>
        <w:spacing w:line="276" w:lineRule="auto"/>
        <w:rPr>
          <w:lang w:val="en-GB"/>
        </w:rPr>
      </w:pPr>
      <w:r>
        <w:rPr>
          <w:lang w:val="en-GB"/>
        </w:rPr>
        <w:t>@</w:t>
      </w:r>
      <w:proofErr w:type="gramStart"/>
      <w:r>
        <w:rPr>
          <w:i/>
          <w:lang w:val="en-GB"/>
        </w:rPr>
        <w:t>type</w:t>
      </w:r>
      <w:proofErr w:type="gramEnd"/>
      <w:r>
        <w:rPr>
          <w:lang w:val="en-GB"/>
        </w:rPr>
        <w:tab/>
        <w:t>We distinguish 3</w:t>
      </w:r>
      <w:r w:rsidRPr="00B264E9">
        <w:rPr>
          <w:lang w:val="en-GB"/>
        </w:rPr>
        <w:t xml:space="preserve"> different types of deletions:</w:t>
      </w:r>
    </w:p>
    <w:p w14:paraId="0B556C6F" w14:textId="77777777" w:rsidR="00B264E9" w:rsidRDefault="00B264E9" w:rsidP="00A323FC">
      <w:pPr>
        <w:pStyle w:val="Lijstalinea"/>
        <w:numPr>
          <w:ilvl w:val="2"/>
          <w:numId w:val="4"/>
        </w:numPr>
        <w:tabs>
          <w:tab w:val="left" w:pos="1701"/>
        </w:tabs>
        <w:spacing w:before="100" w:beforeAutospacing="1" w:after="100" w:afterAutospacing="1"/>
        <w:rPr>
          <w:rFonts w:ascii="Times New Roman" w:eastAsia="Times New Roman" w:hAnsi="Times New Roman" w:cs="Times New Roman"/>
          <w:sz w:val="24"/>
          <w:szCs w:val="24"/>
          <w:lang w:val="en-GB" w:eastAsia="nl-BE"/>
        </w:rPr>
      </w:pPr>
      <w:proofErr w:type="gramStart"/>
      <w:r w:rsidRPr="00B264E9">
        <w:rPr>
          <w:rFonts w:ascii="Times New Roman" w:eastAsia="Times New Roman" w:hAnsi="Times New Roman" w:cs="Times New Roman"/>
          <w:b/>
          <w:bCs/>
          <w:sz w:val="24"/>
          <w:szCs w:val="24"/>
          <w:lang w:val="en-GB" w:eastAsia="nl-BE"/>
        </w:rPr>
        <w:t>crossed</w:t>
      </w:r>
      <w:proofErr w:type="gramEnd"/>
      <w:r w:rsidRPr="00B264E9">
        <w:rPr>
          <w:rFonts w:ascii="Times New Roman" w:eastAsia="Times New Roman" w:hAnsi="Times New Roman" w:cs="Times New Roman"/>
          <w:b/>
          <w:bCs/>
          <w:sz w:val="24"/>
          <w:szCs w:val="24"/>
          <w:lang w:val="en-GB" w:eastAsia="nl-BE"/>
        </w:rPr>
        <w:t xml:space="preserve"> out</w:t>
      </w:r>
      <w:r w:rsidRPr="00B264E9">
        <w:rPr>
          <w:rFonts w:ascii="Times New Roman" w:eastAsia="Times New Roman" w:hAnsi="Times New Roman" w:cs="Times New Roman"/>
          <w:sz w:val="24"/>
          <w:szCs w:val="24"/>
          <w:lang w:val="en-GB" w:eastAsia="nl-BE"/>
        </w:rPr>
        <w:t xml:space="preserve"> text (type="</w:t>
      </w:r>
      <w:proofErr w:type="spellStart"/>
      <w:r w:rsidRPr="00B264E9">
        <w:rPr>
          <w:rFonts w:ascii="Times New Roman" w:eastAsia="Times New Roman" w:hAnsi="Times New Roman" w:cs="Times New Roman"/>
          <w:sz w:val="24"/>
          <w:szCs w:val="24"/>
          <w:lang w:val="en-GB" w:eastAsia="nl-BE"/>
        </w:rPr>
        <w:t>crossedOut</w:t>
      </w:r>
      <w:proofErr w:type="spellEnd"/>
      <w:r w:rsidRPr="00B264E9">
        <w:rPr>
          <w:rFonts w:ascii="Times New Roman" w:eastAsia="Times New Roman" w:hAnsi="Times New Roman" w:cs="Times New Roman"/>
          <w:sz w:val="24"/>
          <w:szCs w:val="24"/>
          <w:lang w:val="en-GB" w:eastAsia="nl-BE"/>
        </w:rPr>
        <w:t>"),</w:t>
      </w:r>
    </w:p>
    <w:p w14:paraId="672D8EA7" w14:textId="77777777" w:rsidR="00B264E9" w:rsidRDefault="00B264E9" w:rsidP="00A323FC">
      <w:pPr>
        <w:pStyle w:val="Lijstalinea"/>
        <w:numPr>
          <w:ilvl w:val="2"/>
          <w:numId w:val="4"/>
        </w:numPr>
        <w:tabs>
          <w:tab w:val="left" w:pos="1701"/>
        </w:tabs>
        <w:spacing w:before="100" w:beforeAutospacing="1" w:after="100" w:afterAutospacing="1"/>
        <w:rPr>
          <w:rFonts w:ascii="Times New Roman" w:eastAsia="Times New Roman" w:hAnsi="Times New Roman" w:cs="Times New Roman"/>
          <w:sz w:val="24"/>
          <w:szCs w:val="24"/>
          <w:lang w:val="en-GB" w:eastAsia="nl-BE"/>
        </w:rPr>
      </w:pPr>
      <w:proofErr w:type="gramStart"/>
      <w:r w:rsidRPr="00B264E9">
        <w:rPr>
          <w:rFonts w:ascii="Times New Roman" w:eastAsia="Times New Roman" w:hAnsi="Times New Roman" w:cs="Times New Roman"/>
          <w:b/>
          <w:bCs/>
          <w:sz w:val="24"/>
          <w:szCs w:val="24"/>
          <w:lang w:val="en-GB" w:eastAsia="nl-BE"/>
        </w:rPr>
        <w:t>overwritten</w:t>
      </w:r>
      <w:proofErr w:type="gramEnd"/>
      <w:r w:rsidRPr="00B264E9">
        <w:rPr>
          <w:rFonts w:ascii="Times New Roman" w:eastAsia="Times New Roman" w:hAnsi="Times New Roman" w:cs="Times New Roman"/>
          <w:sz w:val="24"/>
          <w:szCs w:val="24"/>
          <w:lang w:val="en-GB" w:eastAsia="nl-BE"/>
        </w:rPr>
        <w:t xml:space="preserve"> text (type="overwritten")</w:t>
      </w:r>
      <w:r>
        <w:rPr>
          <w:rFonts w:ascii="Times New Roman" w:eastAsia="Times New Roman" w:hAnsi="Times New Roman" w:cs="Times New Roman"/>
          <w:sz w:val="24"/>
          <w:szCs w:val="24"/>
          <w:lang w:val="en-GB" w:eastAsia="nl-BE"/>
        </w:rPr>
        <w:t>,</w:t>
      </w:r>
    </w:p>
    <w:p w14:paraId="59C67C93" w14:textId="77777777" w:rsidR="00B264E9" w:rsidRDefault="00B264E9" w:rsidP="00A323FC">
      <w:pPr>
        <w:pStyle w:val="Lijstalinea"/>
        <w:numPr>
          <w:ilvl w:val="2"/>
          <w:numId w:val="4"/>
        </w:numPr>
        <w:tabs>
          <w:tab w:val="left" w:pos="1701"/>
        </w:tabs>
        <w:spacing w:before="100" w:beforeAutospacing="1" w:after="100" w:afterAutospacing="1"/>
        <w:rPr>
          <w:rFonts w:ascii="Times New Roman" w:eastAsia="Times New Roman" w:hAnsi="Times New Roman" w:cs="Times New Roman"/>
          <w:sz w:val="24"/>
          <w:szCs w:val="24"/>
          <w:lang w:val="en-GB" w:eastAsia="nl-BE"/>
        </w:rPr>
      </w:pPr>
      <w:proofErr w:type="gramStart"/>
      <w:r w:rsidRPr="00B264E9">
        <w:rPr>
          <w:rFonts w:ascii="Times New Roman" w:eastAsia="Times New Roman" w:hAnsi="Times New Roman" w:cs="Times New Roman"/>
          <w:b/>
          <w:bCs/>
          <w:sz w:val="24"/>
          <w:szCs w:val="24"/>
          <w:lang w:val="en-GB" w:eastAsia="nl-BE"/>
        </w:rPr>
        <w:t>instant</w:t>
      </w:r>
      <w:proofErr w:type="gramEnd"/>
      <w:r w:rsidRPr="00B264E9">
        <w:rPr>
          <w:rFonts w:ascii="Times New Roman" w:eastAsia="Times New Roman" w:hAnsi="Times New Roman" w:cs="Times New Roman"/>
          <w:sz w:val="24"/>
          <w:szCs w:val="24"/>
          <w:lang w:val="en-GB" w:eastAsia="nl-BE"/>
        </w:rPr>
        <w:t xml:space="preserve"> corrections (type="instant correction")</w:t>
      </w:r>
    </w:p>
    <w:p w14:paraId="2EA6006D" w14:textId="77777777" w:rsidR="00B264E9" w:rsidRDefault="00B264E9" w:rsidP="00A323FC">
      <w:pPr>
        <w:pStyle w:val="Lijstalinea"/>
        <w:tabs>
          <w:tab w:val="left" w:pos="1701"/>
        </w:tabs>
        <w:spacing w:before="100" w:beforeAutospacing="1" w:after="100" w:afterAutospacing="1"/>
        <w:ind w:left="2160"/>
        <w:rPr>
          <w:rFonts w:ascii="Times New Roman" w:eastAsia="Times New Roman" w:hAnsi="Times New Roman" w:cs="Times New Roman"/>
          <w:sz w:val="24"/>
          <w:szCs w:val="24"/>
          <w:lang w:val="en-GB" w:eastAsia="nl-BE"/>
        </w:rPr>
      </w:pPr>
    </w:p>
    <w:p w14:paraId="316B1417" w14:textId="77777777" w:rsidR="00B264E9" w:rsidRPr="00B264E9" w:rsidRDefault="00B264E9" w:rsidP="00A323FC">
      <w:pPr>
        <w:pStyle w:val="Normaalweb"/>
        <w:spacing w:line="276" w:lineRule="auto"/>
        <w:jc w:val="both"/>
        <w:rPr>
          <w:lang w:val="en-GB"/>
        </w:rPr>
      </w:pPr>
      <w:r>
        <w:rPr>
          <w:lang w:val="en-GB"/>
        </w:rPr>
        <w:t>@</w:t>
      </w:r>
      <w:proofErr w:type="gramStart"/>
      <w:r>
        <w:rPr>
          <w:i/>
          <w:lang w:val="en-GB"/>
        </w:rPr>
        <w:t>hand</w:t>
      </w:r>
      <w:proofErr w:type="gramEnd"/>
      <w:r>
        <w:rPr>
          <w:lang w:val="en-GB"/>
        </w:rPr>
        <w:tab/>
      </w:r>
      <w:r>
        <w:rPr>
          <w:lang w:val="en-GB"/>
        </w:rPr>
        <w:tab/>
      </w:r>
      <w:r w:rsidRPr="00B264E9">
        <w:rPr>
          <w:lang w:val="en-GB"/>
        </w:rPr>
        <w:t xml:space="preserve">The </w:t>
      </w:r>
      <w:r w:rsidRPr="00A323FC">
        <w:rPr>
          <w:lang w:val="en-GB"/>
        </w:rPr>
        <w:t>@</w:t>
      </w:r>
      <w:r w:rsidRPr="00A323FC">
        <w:rPr>
          <w:i/>
          <w:lang w:val="en-GB"/>
        </w:rPr>
        <w:t>hand</w:t>
      </w:r>
      <w:r w:rsidRPr="00B264E9">
        <w:rPr>
          <w:lang w:val="en-GB"/>
        </w:rPr>
        <w:t xml:space="preserve"> attribute indicates the author of the addition. At the moment we </w:t>
      </w:r>
      <w:r>
        <w:rPr>
          <w:lang w:val="en-GB"/>
        </w:rPr>
        <w:tab/>
      </w:r>
      <w:r>
        <w:rPr>
          <w:lang w:val="en-GB"/>
        </w:rPr>
        <w:tab/>
      </w:r>
      <w:r w:rsidRPr="00B264E9">
        <w:rPr>
          <w:lang w:val="en-GB"/>
        </w:rPr>
        <w:t>distinguish between three different hands:</w:t>
      </w:r>
    </w:p>
    <w:p w14:paraId="73EE7C8F" w14:textId="77777777" w:rsidR="00A323FC" w:rsidRDefault="00B264E9" w:rsidP="00A323FC">
      <w:pPr>
        <w:pStyle w:val="Lijstalinea"/>
        <w:numPr>
          <w:ilvl w:val="2"/>
          <w:numId w:val="6"/>
        </w:numPr>
        <w:spacing w:before="100" w:beforeAutospacing="1" w:after="100" w:afterAutospacing="1"/>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sz w:val="24"/>
          <w:szCs w:val="24"/>
          <w:lang w:val="en-GB" w:eastAsia="nl-BE"/>
        </w:rPr>
        <w:t>handwritten</w:t>
      </w:r>
      <w:proofErr w:type="gramEnd"/>
      <w:r w:rsidRPr="00A323FC">
        <w:rPr>
          <w:rFonts w:ascii="Times New Roman" w:eastAsia="Times New Roman" w:hAnsi="Times New Roman" w:cs="Times New Roman"/>
          <w:sz w:val="24"/>
          <w:szCs w:val="24"/>
          <w:lang w:val="en-GB" w:eastAsia="nl-BE"/>
        </w:rPr>
        <w:t xml:space="preserve"> de</w:t>
      </w:r>
      <w:r w:rsidR="00A323FC">
        <w:rPr>
          <w:rFonts w:ascii="Times New Roman" w:eastAsia="Times New Roman" w:hAnsi="Times New Roman" w:cs="Times New Roman"/>
          <w:sz w:val="24"/>
          <w:szCs w:val="24"/>
          <w:lang w:val="en-GB" w:eastAsia="nl-BE"/>
        </w:rPr>
        <w:t>letions marked by Raymond Brulez</w:t>
      </w:r>
      <w:r w:rsidRPr="00A323FC">
        <w:rPr>
          <w:rFonts w:ascii="Times New Roman" w:eastAsia="Times New Roman" w:hAnsi="Times New Roman" w:cs="Times New Roman"/>
          <w:sz w:val="24"/>
          <w:szCs w:val="24"/>
          <w:lang w:val="en-GB" w:eastAsia="nl-BE"/>
        </w:rPr>
        <w:t xml:space="preserve"> (</w:t>
      </w:r>
      <w:r w:rsidR="00A323FC">
        <w:rPr>
          <w:rFonts w:ascii="Times New Roman" w:eastAsia="Times New Roman" w:hAnsi="Times New Roman" w:cs="Times New Roman"/>
          <w:sz w:val="24"/>
          <w:szCs w:val="24"/>
          <w:lang w:val="en-GB" w:eastAsia="nl-BE"/>
        </w:rPr>
        <w:t>hand="#R</w:t>
      </w:r>
      <w:r w:rsidRPr="00A323FC">
        <w:rPr>
          <w:rFonts w:ascii="Times New Roman" w:eastAsia="Times New Roman" w:hAnsi="Times New Roman" w:cs="Times New Roman"/>
          <w:sz w:val="24"/>
          <w:szCs w:val="24"/>
          <w:lang w:val="en-GB" w:eastAsia="nl-BE"/>
        </w:rPr>
        <w:t>B"),</w:t>
      </w:r>
    </w:p>
    <w:p w14:paraId="1F2D81B9" w14:textId="77777777" w:rsidR="00A323FC" w:rsidRDefault="00B264E9" w:rsidP="00A323FC">
      <w:pPr>
        <w:pStyle w:val="Lijstalinea"/>
        <w:numPr>
          <w:ilvl w:val="2"/>
          <w:numId w:val="6"/>
        </w:numPr>
        <w:spacing w:before="100" w:beforeAutospacing="1" w:after="100" w:afterAutospacing="1"/>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sz w:val="24"/>
          <w:szCs w:val="24"/>
          <w:lang w:val="en-GB" w:eastAsia="nl-BE"/>
        </w:rPr>
        <w:t>typewritten</w:t>
      </w:r>
      <w:proofErr w:type="gramEnd"/>
      <w:r w:rsidRPr="00A323FC">
        <w:rPr>
          <w:rFonts w:ascii="Times New Roman" w:eastAsia="Times New Roman" w:hAnsi="Times New Roman" w:cs="Times New Roman"/>
          <w:sz w:val="24"/>
          <w:szCs w:val="24"/>
          <w:lang w:val="en-GB" w:eastAsia="nl-BE"/>
        </w:rPr>
        <w:t xml:space="preserve"> deletions marked by </w:t>
      </w:r>
      <w:r w:rsidRPr="00A323FC">
        <w:rPr>
          <w:rFonts w:ascii="Times New Roman" w:eastAsia="Times New Roman" w:hAnsi="Times New Roman" w:cs="Times New Roman"/>
          <w:i/>
          <w:iCs/>
          <w:sz w:val="24"/>
          <w:szCs w:val="24"/>
          <w:lang w:val="en-GB" w:eastAsia="nl-BE"/>
        </w:rPr>
        <w:t>anyone</w:t>
      </w:r>
      <w:r w:rsidR="00A323FC">
        <w:rPr>
          <w:rFonts w:ascii="Times New Roman" w:eastAsia="Times New Roman" w:hAnsi="Times New Roman" w:cs="Times New Roman"/>
          <w:sz w:val="24"/>
          <w:szCs w:val="24"/>
          <w:lang w:val="en-GB" w:eastAsia="nl-BE"/>
        </w:rPr>
        <w:t xml:space="preserve"> – including Raymond Brulez</w:t>
      </w:r>
      <w:r w:rsidRPr="00A323FC">
        <w:rPr>
          <w:rFonts w:ascii="Times New Roman" w:eastAsia="Times New Roman" w:hAnsi="Times New Roman" w:cs="Times New Roman"/>
          <w:sz w:val="24"/>
          <w:szCs w:val="24"/>
          <w:lang w:val="en-GB" w:eastAsia="nl-BE"/>
        </w:rPr>
        <w:t xml:space="preserve"> (hand="#typist"),</w:t>
      </w:r>
    </w:p>
    <w:p w14:paraId="2FD64EC7" w14:textId="77777777" w:rsidR="00B264E9" w:rsidRDefault="00B264E9" w:rsidP="00A323FC">
      <w:pPr>
        <w:pStyle w:val="Lijstalinea"/>
        <w:numPr>
          <w:ilvl w:val="2"/>
          <w:numId w:val="6"/>
        </w:numPr>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sz w:val="24"/>
          <w:szCs w:val="24"/>
          <w:lang w:val="en-GB" w:eastAsia="nl-BE"/>
        </w:rPr>
        <w:t>handwritten</w:t>
      </w:r>
      <w:proofErr w:type="gramEnd"/>
      <w:r w:rsidRPr="00A323FC">
        <w:rPr>
          <w:rFonts w:ascii="Times New Roman" w:eastAsia="Times New Roman" w:hAnsi="Times New Roman" w:cs="Times New Roman"/>
          <w:sz w:val="24"/>
          <w:szCs w:val="24"/>
          <w:lang w:val="en-GB" w:eastAsia="nl-BE"/>
        </w:rPr>
        <w:t xml:space="preserve"> deletions </w:t>
      </w:r>
      <w:r w:rsidRPr="00A323FC">
        <w:rPr>
          <w:rFonts w:ascii="Times New Roman" w:eastAsia="Times New Roman" w:hAnsi="Times New Roman" w:cs="Times New Roman"/>
          <w:i/>
          <w:iCs/>
          <w:sz w:val="24"/>
          <w:szCs w:val="24"/>
          <w:lang w:val="en-GB" w:eastAsia="nl-BE"/>
        </w:rPr>
        <w:t>not</w:t>
      </w:r>
      <w:r w:rsidR="003A2456">
        <w:rPr>
          <w:rFonts w:ascii="Times New Roman" w:eastAsia="Times New Roman" w:hAnsi="Times New Roman" w:cs="Times New Roman"/>
          <w:sz w:val="24"/>
          <w:szCs w:val="24"/>
          <w:lang w:val="en-GB" w:eastAsia="nl-BE"/>
        </w:rPr>
        <w:t xml:space="preserve"> marked by </w:t>
      </w:r>
      <w:r w:rsidR="00A323FC">
        <w:rPr>
          <w:rFonts w:ascii="Times New Roman" w:eastAsia="Times New Roman" w:hAnsi="Times New Roman" w:cs="Times New Roman"/>
          <w:sz w:val="24"/>
          <w:szCs w:val="24"/>
          <w:lang w:val="en-GB" w:eastAsia="nl-BE"/>
        </w:rPr>
        <w:t xml:space="preserve">Raymond Brulez </w:t>
      </w:r>
      <w:r w:rsidRPr="00A323FC">
        <w:rPr>
          <w:rFonts w:ascii="Times New Roman" w:eastAsia="Times New Roman" w:hAnsi="Times New Roman" w:cs="Times New Roman"/>
          <w:sz w:val="24"/>
          <w:szCs w:val="24"/>
          <w:lang w:val="en-GB" w:eastAsia="nl-BE"/>
        </w:rPr>
        <w:t>(hand=</w:t>
      </w:r>
      <w:r w:rsid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sz w:val="24"/>
          <w:szCs w:val="24"/>
          <w:lang w:val="en-GB" w:eastAsia="nl-BE"/>
        </w:rPr>
        <w:t>"#unknown").</w:t>
      </w:r>
    </w:p>
    <w:p w14:paraId="4B990774" w14:textId="77777777" w:rsidR="00A323FC" w:rsidRDefault="00A323FC" w:rsidP="00A323FC">
      <w:pPr>
        <w:pStyle w:val="Lijstalinea"/>
        <w:spacing w:before="100" w:beforeAutospacing="1" w:after="100" w:afterAutospacing="1"/>
        <w:ind w:left="0"/>
        <w:jc w:val="both"/>
        <w:rPr>
          <w:rFonts w:ascii="Times New Roman" w:eastAsia="Times New Roman" w:hAnsi="Times New Roman" w:cs="Times New Roman"/>
          <w:sz w:val="24"/>
          <w:szCs w:val="24"/>
          <w:lang w:val="en-GB" w:eastAsia="nl-BE"/>
        </w:rPr>
      </w:pPr>
    </w:p>
    <w:p w14:paraId="48BFBAD7" w14:textId="77777777" w:rsidR="00A323FC" w:rsidRDefault="00A323FC" w:rsidP="00A323FC">
      <w:pPr>
        <w:pStyle w:val="Lijstalinea"/>
        <w:tabs>
          <w:tab w:val="left" w:pos="1418"/>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Pr>
          <w:rFonts w:ascii="Times New Roman" w:eastAsia="Times New Roman" w:hAnsi="Times New Roman" w:cs="Times New Roman"/>
          <w:i/>
          <w:sz w:val="24"/>
          <w:szCs w:val="24"/>
          <w:lang w:val="en-GB" w:eastAsia="nl-BE"/>
        </w:rPr>
        <w:t>rend</w:t>
      </w:r>
      <w:proofErr w:type="gramEnd"/>
      <w:r>
        <w:rPr>
          <w:rFonts w:ascii="Times New Roman" w:eastAsia="Times New Roman" w:hAnsi="Times New Roman" w:cs="Times New Roman"/>
          <w:i/>
          <w:sz w:val="24"/>
          <w:szCs w:val="24"/>
          <w:lang w:val="en-GB" w:eastAsia="nl-BE"/>
        </w:rPr>
        <w:tab/>
      </w:r>
      <w:r w:rsidRPr="00A323FC">
        <w:rPr>
          <w:rFonts w:ascii="Times New Roman" w:eastAsia="Times New Roman" w:hAnsi="Times New Roman" w:cs="Times New Roman"/>
          <w:sz w:val="24"/>
          <w:szCs w:val="24"/>
          <w:lang w:val="en-GB" w:eastAsia="nl-BE"/>
        </w:rPr>
        <w:t>The @</w:t>
      </w:r>
      <w:r w:rsidRPr="00A323FC">
        <w:rPr>
          <w:rFonts w:ascii="Times New Roman" w:eastAsia="Times New Roman" w:hAnsi="Times New Roman" w:cs="Times New Roman"/>
          <w:i/>
          <w:sz w:val="24"/>
          <w:szCs w:val="24"/>
          <w:lang w:val="en-GB" w:eastAsia="nl-BE"/>
        </w:rPr>
        <w:t>rend</w:t>
      </w:r>
      <w:r w:rsidRPr="00A323FC">
        <w:rPr>
          <w:rFonts w:ascii="Times New Roman" w:eastAsia="Times New Roman" w:hAnsi="Times New Roman" w:cs="Times New Roman"/>
          <w:sz w:val="24"/>
          <w:szCs w:val="24"/>
          <w:lang w:val="en-GB" w:eastAsia="nl-BE"/>
        </w:rPr>
        <w:t xml:space="preserve"> attribute indicates the writing tool used to mark the deletion. At the </w:t>
      </w:r>
      <w:r>
        <w:rPr>
          <w:rFonts w:ascii="Times New Roman" w:eastAsia="Times New Roman" w:hAnsi="Times New Roman" w:cs="Times New Roman"/>
          <w:sz w:val="24"/>
          <w:szCs w:val="24"/>
          <w:lang w:val="en-GB" w:eastAsia="nl-BE"/>
        </w:rPr>
        <w:tab/>
        <w:t>moment we distinguish between 6</w:t>
      </w:r>
      <w:r w:rsidRPr="00A323FC">
        <w:rPr>
          <w:rFonts w:ascii="Times New Roman" w:eastAsia="Times New Roman" w:hAnsi="Times New Roman" w:cs="Times New Roman"/>
          <w:sz w:val="24"/>
          <w:szCs w:val="24"/>
          <w:lang w:val="en-GB" w:eastAsia="nl-BE"/>
        </w:rPr>
        <w:t xml:space="preserve"> different writing tool renditions:</w:t>
      </w:r>
    </w:p>
    <w:p w14:paraId="7E6FB1CE" w14:textId="77777777" w:rsidR="00A323FC" w:rsidRDefault="00A323FC" w:rsidP="00437EB1">
      <w:pPr>
        <w:pStyle w:val="Lijstalinea"/>
        <w:tabs>
          <w:tab w:val="left" w:pos="1418"/>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b/>
      </w:r>
    </w:p>
    <w:p w14:paraId="1E0514AA" w14:textId="77777777" w:rsidR="00A323FC" w:rsidRDefault="00A323FC" w:rsidP="00437EB1">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Deletions made </w:t>
      </w:r>
      <w:r w:rsidR="008C4BFE">
        <w:rPr>
          <w:rFonts w:ascii="Times New Roman" w:eastAsia="Times New Roman" w:hAnsi="Times New Roman" w:cs="Times New Roman"/>
          <w:sz w:val="24"/>
          <w:szCs w:val="24"/>
          <w:lang w:val="en-GB" w:eastAsia="nl-BE"/>
        </w:rPr>
        <w:t>with</w:t>
      </w:r>
      <w:r>
        <w:rPr>
          <w:rFonts w:ascii="Times New Roman" w:eastAsia="Times New Roman" w:hAnsi="Times New Roman" w:cs="Times New Roman"/>
          <w:sz w:val="24"/>
          <w:szCs w:val="24"/>
          <w:lang w:val="en-GB" w:eastAsia="nl-BE"/>
        </w:rPr>
        <w:t xml:space="preserve"> </w:t>
      </w:r>
      <w:r w:rsidR="008C4BFE">
        <w:rPr>
          <w:rFonts w:ascii="Times New Roman" w:eastAsia="Times New Roman" w:hAnsi="Times New Roman" w:cs="Times New Roman"/>
          <w:b/>
          <w:sz w:val="24"/>
          <w:szCs w:val="24"/>
          <w:lang w:val="en-GB" w:eastAsia="nl-BE"/>
        </w:rPr>
        <w:t>a normal pen</w:t>
      </w:r>
      <w:r>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&lt;del rend="</w:t>
      </w:r>
      <w:proofErr w:type="spellStart"/>
      <w:r w:rsidRPr="00A323FC">
        <w:rPr>
          <w:rFonts w:ascii="Times New Roman" w:eastAsia="Times New Roman" w:hAnsi="Times New Roman" w:cs="Times New Roman"/>
          <w:color w:val="7F7F7F" w:themeColor="text1" w:themeTint="80"/>
          <w:sz w:val="24"/>
          <w:szCs w:val="24"/>
          <w:lang w:val="en-GB" w:eastAsia="nl-BE"/>
        </w:rPr>
        <w:t>blueblack</w:t>
      </w:r>
      <w:proofErr w:type="spellEnd"/>
      <w:r w:rsidRPr="00A323FC">
        <w:rPr>
          <w:rFonts w:ascii="Times New Roman" w:eastAsia="Times New Roman" w:hAnsi="Times New Roman" w:cs="Times New Roman"/>
          <w:color w:val="7F7F7F" w:themeColor="text1" w:themeTint="80"/>
          <w:sz w:val="24"/>
          <w:szCs w:val="24"/>
          <w:lang w:val="en-GB" w:eastAsia="nl-BE"/>
        </w:rPr>
        <w:t xml:space="preserve"> ink"&gt;</w:t>
      </w:r>
    </w:p>
    <w:p w14:paraId="43F675BB" w14:textId="77777777" w:rsidR="00A323FC" w:rsidRDefault="00A323FC" w:rsidP="00437EB1">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A323FC">
        <w:rPr>
          <w:rFonts w:ascii="Times New Roman" w:eastAsia="Times New Roman" w:hAnsi="Times New Roman" w:cs="Times New Roman"/>
          <w:sz w:val="24"/>
          <w:szCs w:val="24"/>
          <w:lang w:val="en-GB" w:eastAsia="nl-BE"/>
        </w:rPr>
        <w:t xml:space="preserve">Deletions made </w:t>
      </w:r>
      <w:r w:rsidR="008C4BFE">
        <w:rPr>
          <w:rFonts w:ascii="Times New Roman" w:eastAsia="Times New Roman" w:hAnsi="Times New Roman" w:cs="Times New Roman"/>
          <w:sz w:val="24"/>
          <w:szCs w:val="24"/>
          <w:lang w:val="en-GB" w:eastAsia="nl-BE"/>
        </w:rPr>
        <w:t>with</w:t>
      </w:r>
      <w:r w:rsidRPr="00A323FC">
        <w:rPr>
          <w:rFonts w:ascii="Times New Roman" w:eastAsia="Times New Roman" w:hAnsi="Times New Roman" w:cs="Times New Roman"/>
          <w:sz w:val="24"/>
          <w:szCs w:val="24"/>
          <w:lang w:val="en-GB" w:eastAsia="nl-BE"/>
        </w:rPr>
        <w:t xml:space="preserve"> </w:t>
      </w:r>
      <w:r w:rsidR="008C4BFE">
        <w:rPr>
          <w:rFonts w:ascii="Times New Roman" w:eastAsia="Times New Roman" w:hAnsi="Times New Roman" w:cs="Times New Roman"/>
          <w:b/>
          <w:sz w:val="24"/>
          <w:szCs w:val="24"/>
          <w:lang w:val="en-GB" w:eastAsia="nl-BE"/>
        </w:rPr>
        <w:t>a sharper pen</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&lt;del rend="</w:t>
      </w:r>
      <w:proofErr w:type="spellStart"/>
      <w:r w:rsidRPr="00A323FC">
        <w:rPr>
          <w:rFonts w:ascii="Times New Roman" w:eastAsia="Times New Roman" w:hAnsi="Times New Roman" w:cs="Times New Roman"/>
          <w:color w:val="7F7F7F" w:themeColor="text1" w:themeTint="80"/>
          <w:sz w:val="24"/>
          <w:szCs w:val="24"/>
          <w:lang w:val="en-GB" w:eastAsia="nl-BE"/>
        </w:rPr>
        <w:t>deepblackink</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610F54B5" w14:textId="77777777" w:rsidR="00A323FC" w:rsidRDefault="00A323FC" w:rsidP="00437EB1">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A323FC">
        <w:rPr>
          <w:rFonts w:ascii="Times New Roman" w:eastAsia="Times New Roman" w:hAnsi="Times New Roman" w:cs="Times New Roman"/>
          <w:sz w:val="24"/>
          <w:szCs w:val="24"/>
          <w:lang w:val="en-GB" w:eastAsia="nl-BE"/>
        </w:rPr>
        <w:t xml:space="preserve">Deletions made </w:t>
      </w:r>
      <w:r w:rsidR="008C4BFE">
        <w:rPr>
          <w:rFonts w:ascii="Times New Roman" w:eastAsia="Times New Roman" w:hAnsi="Times New Roman" w:cs="Times New Roman"/>
          <w:sz w:val="24"/>
          <w:szCs w:val="24"/>
          <w:lang w:val="en-GB" w:eastAsia="nl-BE"/>
        </w:rPr>
        <w:t>with</w:t>
      </w:r>
      <w:r w:rsidRPr="00A323FC">
        <w:rPr>
          <w:rFonts w:ascii="Times New Roman" w:eastAsia="Times New Roman" w:hAnsi="Times New Roman" w:cs="Times New Roman"/>
          <w:sz w:val="24"/>
          <w:szCs w:val="24"/>
          <w:lang w:val="en-GB" w:eastAsia="nl-BE"/>
        </w:rPr>
        <w:t xml:space="preserve"> </w:t>
      </w:r>
      <w:r w:rsidR="008C4BFE" w:rsidRPr="008C4BFE">
        <w:rPr>
          <w:rFonts w:ascii="Times New Roman" w:eastAsia="Times New Roman" w:hAnsi="Times New Roman" w:cs="Times New Roman"/>
          <w:b/>
          <w:sz w:val="24"/>
          <w:szCs w:val="24"/>
          <w:lang w:val="en-GB" w:eastAsia="nl-BE"/>
        </w:rPr>
        <w:t>a</w:t>
      </w:r>
      <w:r w:rsidR="008C4BFE">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b/>
          <w:sz w:val="24"/>
          <w:szCs w:val="24"/>
          <w:lang w:val="en-GB" w:eastAsia="nl-BE"/>
        </w:rPr>
        <w:t>grey pencil</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&lt;del rend="</w:t>
      </w:r>
      <w:proofErr w:type="spellStart"/>
      <w:r w:rsidRPr="00A323FC">
        <w:rPr>
          <w:rFonts w:ascii="Times New Roman" w:eastAsia="Times New Roman" w:hAnsi="Times New Roman" w:cs="Times New Roman"/>
          <w:color w:val="7F7F7F" w:themeColor="text1" w:themeTint="80"/>
          <w:sz w:val="24"/>
          <w:szCs w:val="24"/>
          <w:lang w:val="en-GB" w:eastAsia="nl-BE"/>
        </w:rPr>
        <w:t>greypencil</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2431926D" w14:textId="77777777" w:rsidR="00A323FC" w:rsidRPr="00A323FC" w:rsidRDefault="00A323FC" w:rsidP="00437EB1">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color w:val="7F7F7F" w:themeColor="text1" w:themeTint="80"/>
          <w:sz w:val="24"/>
          <w:szCs w:val="24"/>
          <w:lang w:val="en-GB" w:eastAsia="nl-BE"/>
        </w:rPr>
      </w:pPr>
      <w:r w:rsidRPr="00A323FC">
        <w:rPr>
          <w:rFonts w:ascii="Times New Roman" w:eastAsia="Times New Roman" w:hAnsi="Times New Roman" w:cs="Times New Roman"/>
          <w:sz w:val="24"/>
          <w:szCs w:val="24"/>
          <w:lang w:val="en-GB" w:eastAsia="nl-BE"/>
        </w:rPr>
        <w:t xml:space="preserve">Deletions made </w:t>
      </w:r>
      <w:r w:rsidR="008C4BFE">
        <w:rPr>
          <w:rFonts w:ascii="Times New Roman" w:eastAsia="Times New Roman" w:hAnsi="Times New Roman" w:cs="Times New Roman"/>
          <w:sz w:val="24"/>
          <w:szCs w:val="24"/>
          <w:lang w:val="en-GB" w:eastAsia="nl-BE"/>
        </w:rPr>
        <w:t xml:space="preserve">with </w:t>
      </w:r>
      <w:r w:rsidR="008C4BFE" w:rsidRPr="008C4BFE">
        <w:rPr>
          <w:rFonts w:ascii="Times New Roman" w:eastAsia="Times New Roman" w:hAnsi="Times New Roman" w:cs="Times New Roman"/>
          <w:b/>
          <w:sz w:val="24"/>
          <w:szCs w:val="24"/>
          <w:lang w:val="en-GB" w:eastAsia="nl-BE"/>
        </w:rPr>
        <w:t>a</w:t>
      </w:r>
      <w:r w:rsidR="008C4BFE">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b/>
          <w:sz w:val="24"/>
          <w:szCs w:val="24"/>
          <w:lang w:val="en-GB" w:eastAsia="nl-BE"/>
        </w:rPr>
        <w:t>blue pencil</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&lt;del rend="</w:t>
      </w:r>
      <w:proofErr w:type="spellStart"/>
      <w:r w:rsidRPr="00A323FC">
        <w:rPr>
          <w:rFonts w:ascii="Times New Roman" w:eastAsia="Times New Roman" w:hAnsi="Times New Roman" w:cs="Times New Roman"/>
          <w:color w:val="7F7F7F" w:themeColor="text1" w:themeTint="80"/>
          <w:sz w:val="24"/>
          <w:szCs w:val="24"/>
          <w:lang w:val="en-GB" w:eastAsia="nl-BE"/>
        </w:rPr>
        <w:t>bluepencil</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1CCB1DF1" w14:textId="77777777" w:rsidR="00A323FC" w:rsidRDefault="00A323FC" w:rsidP="00437EB1">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A323FC">
        <w:rPr>
          <w:rFonts w:ascii="Times New Roman" w:eastAsia="Times New Roman" w:hAnsi="Times New Roman" w:cs="Times New Roman"/>
          <w:sz w:val="24"/>
          <w:szCs w:val="24"/>
          <w:lang w:val="en-GB" w:eastAsia="nl-BE"/>
        </w:rPr>
        <w:t xml:space="preserve">Deletions made </w:t>
      </w:r>
      <w:r w:rsidR="008C4BFE">
        <w:rPr>
          <w:rFonts w:ascii="Times New Roman" w:eastAsia="Times New Roman" w:hAnsi="Times New Roman" w:cs="Times New Roman"/>
          <w:sz w:val="24"/>
          <w:szCs w:val="24"/>
          <w:lang w:val="en-GB" w:eastAsia="nl-BE"/>
        </w:rPr>
        <w:t>with</w:t>
      </w:r>
      <w:r w:rsidRPr="00A323FC">
        <w:rPr>
          <w:rFonts w:ascii="Times New Roman" w:eastAsia="Times New Roman" w:hAnsi="Times New Roman" w:cs="Times New Roman"/>
          <w:sz w:val="24"/>
          <w:szCs w:val="24"/>
          <w:lang w:val="en-GB" w:eastAsia="nl-BE"/>
        </w:rPr>
        <w:t xml:space="preserve"> </w:t>
      </w:r>
      <w:r w:rsidR="008C4BFE">
        <w:rPr>
          <w:rFonts w:ascii="Times New Roman" w:eastAsia="Times New Roman" w:hAnsi="Times New Roman" w:cs="Times New Roman"/>
          <w:b/>
          <w:sz w:val="24"/>
          <w:szCs w:val="24"/>
          <w:lang w:val="en-GB" w:eastAsia="nl-BE"/>
        </w:rPr>
        <w:t>a r</w:t>
      </w:r>
      <w:r w:rsidRPr="00A323FC">
        <w:rPr>
          <w:rFonts w:ascii="Times New Roman" w:eastAsia="Times New Roman" w:hAnsi="Times New Roman" w:cs="Times New Roman"/>
          <w:b/>
          <w:sz w:val="24"/>
          <w:szCs w:val="24"/>
          <w:lang w:val="en-GB" w:eastAsia="nl-BE"/>
        </w:rPr>
        <w:t>ed pencil</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&lt;del rend ="</w:t>
      </w:r>
      <w:proofErr w:type="spellStart"/>
      <w:r w:rsidRPr="00A323FC">
        <w:rPr>
          <w:rFonts w:ascii="Times New Roman" w:eastAsia="Times New Roman" w:hAnsi="Times New Roman" w:cs="Times New Roman"/>
          <w:color w:val="7F7F7F" w:themeColor="text1" w:themeTint="80"/>
          <w:sz w:val="24"/>
          <w:szCs w:val="24"/>
          <w:lang w:val="en-GB" w:eastAsia="nl-BE"/>
        </w:rPr>
        <w:t>redpencil</w:t>
      </w:r>
      <w:proofErr w:type="spellEnd"/>
      <w:r w:rsidRPr="00A323FC">
        <w:rPr>
          <w:rFonts w:ascii="Times New Roman" w:eastAsia="Times New Roman" w:hAnsi="Times New Roman" w:cs="Times New Roman"/>
          <w:color w:val="7F7F7F" w:themeColor="text1" w:themeTint="80"/>
          <w:sz w:val="24"/>
          <w:szCs w:val="24"/>
          <w:lang w:val="en-GB" w:eastAsia="nl-BE"/>
        </w:rPr>
        <w:t>"&gt;</w:t>
      </w:r>
    </w:p>
    <w:p w14:paraId="37485ED3" w14:textId="77777777" w:rsidR="00A323FC" w:rsidRPr="00A323FC" w:rsidRDefault="00A323FC" w:rsidP="00437EB1">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A323FC">
        <w:rPr>
          <w:rFonts w:ascii="Times New Roman" w:eastAsia="Times New Roman" w:hAnsi="Times New Roman" w:cs="Times New Roman"/>
          <w:sz w:val="24"/>
          <w:szCs w:val="24"/>
          <w:lang w:val="en-GB" w:eastAsia="nl-BE"/>
        </w:rPr>
        <w:t xml:space="preserve">Deletions made on </w:t>
      </w:r>
      <w:r w:rsidRPr="00A323FC">
        <w:rPr>
          <w:rFonts w:ascii="Times New Roman" w:eastAsia="Times New Roman" w:hAnsi="Times New Roman" w:cs="Times New Roman"/>
          <w:b/>
          <w:sz w:val="24"/>
          <w:szCs w:val="24"/>
          <w:lang w:val="en-GB" w:eastAsia="nl-BE"/>
        </w:rPr>
        <w:t>a typewriter</w:t>
      </w:r>
      <w:r>
        <w:rPr>
          <w:rFonts w:ascii="Times New Roman" w:eastAsia="Times New Roman" w:hAnsi="Times New Roman" w:cs="Times New Roman"/>
          <w:sz w:val="24"/>
          <w:szCs w:val="24"/>
          <w:lang w:val="en-GB" w:eastAsia="nl-BE"/>
        </w:rPr>
        <w:t>:</w:t>
      </w:r>
      <w:r w:rsidRPr="00A323FC">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color w:val="7F7F7F" w:themeColor="text1" w:themeTint="80"/>
          <w:sz w:val="24"/>
          <w:szCs w:val="24"/>
          <w:lang w:val="en-GB" w:eastAsia="nl-BE"/>
        </w:rPr>
        <w:t>&lt;del rend="black ink&gt;</w:t>
      </w:r>
    </w:p>
    <w:p w14:paraId="6E6A87EF" w14:textId="77777777" w:rsidR="00A323FC" w:rsidRPr="00A323FC" w:rsidRDefault="00A323FC" w:rsidP="00437EB1">
      <w:pPr>
        <w:pStyle w:val="Lijstalinea"/>
        <w:tabs>
          <w:tab w:val="left" w:pos="1701"/>
        </w:tabs>
        <w:spacing w:before="100" w:beforeAutospacing="1" w:after="100" w:afterAutospacing="1"/>
        <w:rPr>
          <w:rFonts w:ascii="Times New Roman" w:eastAsia="Times New Roman" w:hAnsi="Times New Roman" w:cs="Times New Roman"/>
          <w:sz w:val="24"/>
          <w:szCs w:val="24"/>
          <w:lang w:val="en-GB" w:eastAsia="nl-BE"/>
        </w:rPr>
      </w:pPr>
      <w:r w:rsidRPr="00A323FC">
        <w:rPr>
          <w:rFonts w:ascii="Times New Roman" w:eastAsia="Times New Roman" w:hAnsi="Times New Roman" w:cs="Times New Roman"/>
          <w:sz w:val="24"/>
          <w:szCs w:val="24"/>
          <w:lang w:val="en-GB" w:eastAsia="nl-BE"/>
        </w:rPr>
        <w:t xml:space="preserve">    </w:t>
      </w:r>
    </w:p>
    <w:p w14:paraId="07EDE060" w14:textId="77777777" w:rsidR="00B264E9" w:rsidRDefault="00437EB1" w:rsidP="00437EB1">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spellStart"/>
      <w:proofErr w:type="gramStart"/>
      <w:r w:rsidRPr="00437EB1">
        <w:rPr>
          <w:rFonts w:ascii="Times New Roman" w:eastAsia="Times New Roman" w:hAnsi="Times New Roman" w:cs="Times New Roman"/>
          <w:i/>
          <w:sz w:val="24"/>
          <w:szCs w:val="24"/>
          <w:lang w:val="en-GB" w:eastAsia="nl-BE"/>
        </w:rPr>
        <w:t>resp</w:t>
      </w:r>
      <w:proofErr w:type="spellEnd"/>
      <w:proofErr w:type="gramEnd"/>
      <w:r>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sz w:val="24"/>
          <w:szCs w:val="24"/>
          <w:lang w:val="en-GB" w:eastAsia="nl-BE"/>
        </w:rPr>
        <w:tab/>
      </w:r>
      <w:r w:rsidRPr="00437EB1">
        <w:rPr>
          <w:rFonts w:ascii="Times New Roman" w:eastAsia="Times New Roman" w:hAnsi="Times New Roman" w:cs="Times New Roman"/>
          <w:sz w:val="24"/>
          <w:szCs w:val="24"/>
          <w:lang w:val="en-GB" w:eastAsia="nl-BE"/>
        </w:rPr>
        <w:t>The @</w:t>
      </w:r>
      <w:proofErr w:type="spellStart"/>
      <w:r w:rsidRPr="00437EB1">
        <w:rPr>
          <w:rFonts w:ascii="Times New Roman" w:eastAsia="Times New Roman" w:hAnsi="Times New Roman" w:cs="Times New Roman"/>
          <w:i/>
          <w:sz w:val="24"/>
          <w:szCs w:val="24"/>
          <w:lang w:val="en-GB" w:eastAsia="nl-BE"/>
        </w:rPr>
        <w:t>resp</w:t>
      </w:r>
      <w:proofErr w:type="spellEnd"/>
      <w:r>
        <w:rPr>
          <w:rFonts w:ascii="Times New Roman" w:eastAsia="Times New Roman" w:hAnsi="Times New Roman" w:cs="Times New Roman"/>
          <w:sz w:val="24"/>
          <w:szCs w:val="24"/>
          <w:lang w:val="en-GB" w:eastAsia="nl-BE"/>
        </w:rPr>
        <w:t xml:space="preserve"> </w:t>
      </w:r>
      <w:r w:rsidRPr="00437EB1">
        <w:rPr>
          <w:rFonts w:ascii="Times New Roman" w:eastAsia="Times New Roman" w:hAnsi="Times New Roman" w:cs="Times New Roman"/>
          <w:sz w:val="24"/>
          <w:szCs w:val="24"/>
          <w:lang w:val="en-GB" w:eastAsia="nl-BE"/>
        </w:rPr>
        <w:t xml:space="preserve">attribute indicates the person responsible for the </w:t>
      </w:r>
      <w:r>
        <w:rPr>
          <w:rFonts w:ascii="Times New Roman" w:eastAsia="Times New Roman" w:hAnsi="Times New Roman" w:cs="Times New Roman"/>
          <w:sz w:val="24"/>
          <w:szCs w:val="24"/>
          <w:lang w:val="en-GB" w:eastAsia="nl-BE"/>
        </w:rPr>
        <w:tab/>
      </w:r>
      <w:r w:rsidRPr="00437EB1">
        <w:rPr>
          <w:rFonts w:ascii="Times New Roman" w:eastAsia="Times New Roman" w:hAnsi="Times New Roman" w:cs="Times New Roman"/>
          <w:sz w:val="24"/>
          <w:szCs w:val="24"/>
          <w:lang w:val="en-GB" w:eastAsia="nl-BE"/>
        </w:rPr>
        <w:t xml:space="preserve">deletion's transcription, and its value consists of a </w:t>
      </w:r>
      <w:proofErr w:type="spellStart"/>
      <w:r w:rsidRPr="00437EB1">
        <w:rPr>
          <w:rFonts w:ascii="Times New Roman" w:eastAsia="Times New Roman" w:hAnsi="Times New Roman" w:cs="Times New Roman"/>
          <w:sz w:val="24"/>
          <w:szCs w:val="24"/>
          <w:lang w:val="en-GB" w:eastAsia="nl-BE"/>
        </w:rPr>
        <w:t>hashtag</w:t>
      </w:r>
      <w:proofErr w:type="spellEnd"/>
      <w:r w:rsidRPr="00437EB1">
        <w:rPr>
          <w:rFonts w:ascii="Times New Roman" w:eastAsia="Times New Roman" w:hAnsi="Times New Roman" w:cs="Times New Roman"/>
          <w:sz w:val="24"/>
          <w:szCs w:val="24"/>
          <w:lang w:val="en-GB" w:eastAsia="nl-BE"/>
        </w:rPr>
        <w:t xml:space="preserve"> (</w:t>
      </w:r>
      <w:r w:rsidRPr="00437EB1">
        <w:rPr>
          <w:rFonts w:ascii="Times New Roman" w:eastAsia="Times New Roman" w:hAnsi="Times New Roman" w:cs="Times New Roman"/>
          <w:b/>
          <w:bCs/>
          <w:sz w:val="24"/>
          <w:szCs w:val="24"/>
          <w:lang w:val="en-GB" w:eastAsia="nl-BE"/>
        </w:rPr>
        <w:t>#</w:t>
      </w:r>
      <w:r w:rsidRPr="00437EB1">
        <w:rPr>
          <w:rFonts w:ascii="Times New Roman" w:eastAsia="Times New Roman" w:hAnsi="Times New Roman" w:cs="Times New Roman"/>
          <w:sz w:val="24"/>
          <w:szCs w:val="24"/>
          <w:lang w:val="en-GB" w:eastAsia="nl-BE"/>
        </w:rPr>
        <w:t xml:space="preserve">), followed by the </w:t>
      </w:r>
      <w:r>
        <w:rPr>
          <w:rFonts w:ascii="Times New Roman" w:eastAsia="Times New Roman" w:hAnsi="Times New Roman" w:cs="Times New Roman"/>
          <w:sz w:val="24"/>
          <w:szCs w:val="24"/>
          <w:lang w:val="en-GB" w:eastAsia="nl-BE"/>
        </w:rPr>
        <w:tab/>
      </w:r>
      <w:proofErr w:type="spellStart"/>
      <w:r w:rsidRPr="00437EB1">
        <w:rPr>
          <w:rFonts w:ascii="Times New Roman" w:eastAsia="Times New Roman" w:hAnsi="Times New Roman" w:cs="Times New Roman"/>
          <w:sz w:val="24"/>
          <w:szCs w:val="24"/>
          <w:lang w:val="en-GB" w:eastAsia="nl-BE"/>
        </w:rPr>
        <w:t>transcriber's</w:t>
      </w:r>
      <w:proofErr w:type="spellEnd"/>
      <w:r w:rsidRPr="00437EB1">
        <w:rPr>
          <w:rFonts w:ascii="Times New Roman" w:eastAsia="Times New Roman" w:hAnsi="Times New Roman" w:cs="Times New Roman"/>
          <w:sz w:val="24"/>
          <w:szCs w:val="24"/>
          <w:lang w:val="en-GB" w:eastAsia="nl-BE"/>
        </w:rPr>
        <w:t xml:space="preserve"> initials. Please use your own initials when transcribing a text, or </w:t>
      </w:r>
      <w:r>
        <w:rPr>
          <w:rFonts w:ascii="Times New Roman" w:eastAsia="Times New Roman" w:hAnsi="Times New Roman" w:cs="Times New Roman"/>
          <w:sz w:val="24"/>
          <w:szCs w:val="24"/>
          <w:lang w:val="en-GB" w:eastAsia="nl-BE"/>
        </w:rPr>
        <w:tab/>
        <w:t>correcting someone else's tags. (</w:t>
      </w:r>
      <w:proofErr w:type="spellStart"/>
      <w:proofErr w:type="gramStart"/>
      <w:r>
        <w:rPr>
          <w:rFonts w:ascii="Times New Roman" w:eastAsia="Times New Roman" w:hAnsi="Times New Roman" w:cs="Times New Roman"/>
          <w:sz w:val="24"/>
          <w:szCs w:val="24"/>
          <w:lang w:val="en-GB" w:eastAsia="nl-BE"/>
        </w:rPr>
        <w:t>eg</w:t>
      </w:r>
      <w:proofErr w:type="spellEnd"/>
      <w:proofErr w:type="gramEnd"/>
      <w:r>
        <w:rPr>
          <w:rFonts w:ascii="Times New Roman" w:eastAsia="Times New Roman" w:hAnsi="Times New Roman" w:cs="Times New Roman"/>
          <w:sz w:val="24"/>
          <w:szCs w:val="24"/>
          <w:lang w:val="en-GB" w:eastAsia="nl-BE"/>
        </w:rPr>
        <w:t xml:space="preserve">.: "#EB" for Elli Bleeker or "#SF" for Sarah </w:t>
      </w:r>
      <w:r>
        <w:rPr>
          <w:rFonts w:ascii="Times New Roman" w:eastAsia="Times New Roman" w:hAnsi="Times New Roman" w:cs="Times New Roman"/>
          <w:sz w:val="24"/>
          <w:szCs w:val="24"/>
          <w:lang w:val="en-GB" w:eastAsia="nl-BE"/>
        </w:rPr>
        <w:tab/>
      </w:r>
      <w:proofErr w:type="spellStart"/>
      <w:r>
        <w:rPr>
          <w:rFonts w:ascii="Times New Roman" w:eastAsia="Times New Roman" w:hAnsi="Times New Roman" w:cs="Times New Roman"/>
          <w:sz w:val="24"/>
          <w:szCs w:val="24"/>
          <w:lang w:val="en-GB" w:eastAsia="nl-BE"/>
        </w:rPr>
        <w:t>Fierens</w:t>
      </w:r>
      <w:proofErr w:type="spellEnd"/>
      <w:r>
        <w:rPr>
          <w:rFonts w:ascii="Times New Roman" w:eastAsia="Times New Roman" w:hAnsi="Times New Roman" w:cs="Times New Roman"/>
          <w:sz w:val="24"/>
          <w:szCs w:val="24"/>
          <w:lang w:val="en-GB" w:eastAsia="nl-BE"/>
        </w:rPr>
        <w:t>).</w:t>
      </w:r>
    </w:p>
    <w:p w14:paraId="4BC582CA" w14:textId="77777777" w:rsidR="00437EB1" w:rsidRDefault="00437EB1" w:rsidP="00437EB1">
      <w:pPr>
        <w:pStyle w:val="Kop1"/>
        <w:rPr>
          <w:rFonts w:eastAsia="Times New Roman"/>
          <w:sz w:val="32"/>
          <w:lang w:val="en-GB" w:eastAsia="nl-BE"/>
        </w:rPr>
      </w:pPr>
      <w:r>
        <w:rPr>
          <w:rFonts w:eastAsia="Times New Roman"/>
          <w:sz w:val="32"/>
          <w:lang w:val="en-GB" w:eastAsia="nl-BE"/>
        </w:rPr>
        <w:t>&lt;</w:t>
      </w:r>
      <w:proofErr w:type="spellStart"/>
      <w:proofErr w:type="gramStart"/>
      <w:r>
        <w:rPr>
          <w:rFonts w:eastAsia="Times New Roman"/>
          <w:sz w:val="32"/>
          <w:lang w:val="en-GB" w:eastAsia="nl-BE"/>
        </w:rPr>
        <w:t>delSpan</w:t>
      </w:r>
      <w:proofErr w:type="spellEnd"/>
      <w:proofErr w:type="gramEnd"/>
      <w:r>
        <w:rPr>
          <w:rFonts w:eastAsia="Times New Roman"/>
          <w:sz w:val="32"/>
          <w:lang w:val="en-GB" w:eastAsia="nl-BE"/>
        </w:rPr>
        <w:t>&gt;</w:t>
      </w:r>
    </w:p>
    <w:p w14:paraId="733756E5" w14:textId="77777777" w:rsidR="00437EB1" w:rsidRDefault="00437EB1" w:rsidP="00437EB1">
      <w:pPr>
        <w:pStyle w:val="Subtitel"/>
        <w:rPr>
          <w:lang w:val="en-GB" w:eastAsia="nl-BE"/>
        </w:rPr>
      </w:pPr>
      <w:r>
        <w:rPr>
          <w:lang w:val="en-GB" w:eastAsia="nl-BE"/>
        </w:rPr>
        <w:t>What is it?</w:t>
      </w:r>
    </w:p>
    <w:p w14:paraId="2D0D9564" w14:textId="77777777" w:rsidR="00BD6753" w:rsidRDefault="00437EB1" w:rsidP="00437EB1">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sidRPr="00437EB1">
        <w:rPr>
          <w:rFonts w:ascii="Times New Roman" w:eastAsia="Times New Roman" w:hAnsi="Times New Roman" w:cs="Times New Roman"/>
          <w:sz w:val="24"/>
          <w:szCs w:val="24"/>
          <w:lang w:val="en-GB" w:eastAsia="nl-BE"/>
        </w:rPr>
        <w:t xml:space="preserve">A so-called </w:t>
      </w:r>
      <w:r w:rsidRPr="00437EB1">
        <w:rPr>
          <w:rFonts w:ascii="Times New Roman" w:eastAsia="Times New Roman" w:hAnsi="Times New Roman" w:cs="Times New Roman"/>
          <w:color w:val="FF0000"/>
          <w:sz w:val="24"/>
          <w:szCs w:val="24"/>
          <w:lang w:val="en-GB" w:eastAsia="nl-BE"/>
        </w:rPr>
        <w:t>&lt;</w:t>
      </w:r>
      <w:proofErr w:type="spellStart"/>
      <w:r w:rsidRPr="00437EB1">
        <w:rPr>
          <w:rFonts w:ascii="Times New Roman" w:eastAsia="Times New Roman" w:hAnsi="Times New Roman" w:cs="Times New Roman"/>
          <w:color w:val="FF0000"/>
          <w:sz w:val="24"/>
          <w:szCs w:val="24"/>
          <w:lang w:val="en-GB" w:eastAsia="nl-BE"/>
        </w:rPr>
        <w:t>delSpan</w:t>
      </w:r>
      <w:proofErr w:type="spellEnd"/>
      <w:r w:rsidRPr="00437EB1">
        <w:rPr>
          <w:rFonts w:ascii="Times New Roman" w:eastAsia="Times New Roman" w:hAnsi="Times New Roman" w:cs="Times New Roman"/>
          <w:color w:val="FF0000"/>
          <w:sz w:val="24"/>
          <w:szCs w:val="24"/>
          <w:lang w:val="en-GB" w:eastAsia="nl-BE"/>
        </w:rPr>
        <w:t>/&gt;</w:t>
      </w:r>
      <w:r w:rsidRPr="00437EB1">
        <w:rPr>
          <w:rFonts w:ascii="Times New Roman" w:eastAsia="Times New Roman" w:hAnsi="Times New Roman" w:cs="Times New Roman"/>
          <w:sz w:val="24"/>
          <w:szCs w:val="24"/>
          <w:lang w:val="en-GB" w:eastAsia="nl-BE"/>
        </w:rPr>
        <w:t xml:space="preserve"> denotes a larger passage that was </w:t>
      </w:r>
      <w:r w:rsidR="00BD6753" w:rsidRPr="00437EB1">
        <w:rPr>
          <w:rFonts w:ascii="Times New Roman" w:eastAsia="Times New Roman" w:hAnsi="Times New Roman" w:cs="Times New Roman"/>
          <w:sz w:val="24"/>
          <w:szCs w:val="24"/>
          <w:lang w:val="en-GB" w:eastAsia="nl-BE"/>
        </w:rPr>
        <w:t>cancelled</w:t>
      </w:r>
      <w:r w:rsidRPr="00437EB1">
        <w:rPr>
          <w:rFonts w:ascii="Times New Roman" w:eastAsia="Times New Roman" w:hAnsi="Times New Roman" w:cs="Times New Roman"/>
          <w:sz w:val="24"/>
          <w:szCs w:val="24"/>
          <w:lang w:val="en-GB" w:eastAsia="nl-BE"/>
        </w:rPr>
        <w:t xml:space="preserve"> in its entirety, or otherwise 'marked as used'. Because </w:t>
      </w:r>
      <w:r w:rsidRPr="00437EB1">
        <w:rPr>
          <w:rFonts w:ascii="Times New Roman" w:eastAsia="Times New Roman" w:hAnsi="Times New Roman" w:cs="Times New Roman"/>
          <w:color w:val="FF0000"/>
          <w:sz w:val="24"/>
          <w:szCs w:val="24"/>
          <w:lang w:val="en-GB" w:eastAsia="nl-BE"/>
        </w:rPr>
        <w:t>&lt;</w:t>
      </w:r>
      <w:proofErr w:type="spellStart"/>
      <w:r w:rsidRPr="00437EB1">
        <w:rPr>
          <w:rFonts w:ascii="Times New Roman" w:eastAsia="Times New Roman" w:hAnsi="Times New Roman" w:cs="Times New Roman"/>
          <w:color w:val="FF0000"/>
          <w:sz w:val="24"/>
          <w:szCs w:val="24"/>
          <w:lang w:val="en-GB" w:eastAsia="nl-BE"/>
        </w:rPr>
        <w:t>delSpan</w:t>
      </w:r>
      <w:proofErr w:type="spellEnd"/>
      <w:r w:rsidRPr="00437EB1">
        <w:rPr>
          <w:rFonts w:ascii="Times New Roman" w:eastAsia="Times New Roman" w:hAnsi="Times New Roman" w:cs="Times New Roman"/>
          <w:color w:val="FF0000"/>
          <w:sz w:val="24"/>
          <w:szCs w:val="24"/>
          <w:lang w:val="en-GB" w:eastAsia="nl-BE"/>
        </w:rPr>
        <w:t>/&gt;</w:t>
      </w:r>
      <w:r w:rsidRPr="00437EB1">
        <w:rPr>
          <w:rFonts w:ascii="Times New Roman" w:eastAsia="Times New Roman" w:hAnsi="Times New Roman" w:cs="Times New Roman"/>
          <w:sz w:val="24"/>
          <w:szCs w:val="24"/>
          <w:lang w:val="en-GB" w:eastAsia="nl-BE"/>
        </w:rPr>
        <w:t xml:space="preserve">s typically </w:t>
      </w:r>
      <w:proofErr w:type="gramStart"/>
      <w:r w:rsidRPr="00437EB1">
        <w:rPr>
          <w:rFonts w:ascii="Times New Roman" w:eastAsia="Times New Roman" w:hAnsi="Times New Roman" w:cs="Times New Roman"/>
          <w:sz w:val="24"/>
          <w:szCs w:val="24"/>
          <w:lang w:val="en-GB" w:eastAsia="nl-BE"/>
        </w:rPr>
        <w:t>do</w:t>
      </w:r>
      <w:proofErr w:type="gramEnd"/>
      <w:r w:rsidRPr="00437EB1">
        <w:rPr>
          <w:rFonts w:ascii="Times New Roman" w:eastAsia="Times New Roman" w:hAnsi="Times New Roman" w:cs="Times New Roman"/>
          <w:sz w:val="24"/>
          <w:szCs w:val="24"/>
          <w:lang w:val="en-GB" w:eastAsia="nl-BE"/>
        </w:rPr>
        <w:t xml:space="preserve"> not abide to the usual nesting rules, we cannot use normal start-and-end tags to mark these passages. Instead, we need to use </w:t>
      </w:r>
      <w:r w:rsidRPr="00437EB1">
        <w:rPr>
          <w:rFonts w:ascii="Times New Roman" w:eastAsia="Times New Roman" w:hAnsi="Times New Roman" w:cs="Times New Roman"/>
          <w:sz w:val="24"/>
          <w:szCs w:val="24"/>
          <w:lang w:val="en-GB" w:eastAsia="nl-BE"/>
        </w:rPr>
        <w:lastRenderedPageBreak/>
        <w:t xml:space="preserve">two empty elements, and link them together to mark the extent of the deleted passage. The first of these two empty elements is the </w:t>
      </w:r>
      <w:r w:rsidRPr="00BD6753">
        <w:rPr>
          <w:rFonts w:ascii="Times New Roman" w:eastAsia="Times New Roman" w:hAnsi="Times New Roman" w:cs="Times New Roman"/>
          <w:color w:val="FF0000"/>
          <w:sz w:val="24"/>
          <w:szCs w:val="24"/>
          <w:lang w:val="en-GB" w:eastAsia="nl-BE"/>
        </w:rPr>
        <w:t>&lt;</w:t>
      </w:r>
      <w:proofErr w:type="spellStart"/>
      <w:r w:rsidRPr="00BD6753">
        <w:rPr>
          <w:rFonts w:ascii="Times New Roman" w:eastAsia="Times New Roman" w:hAnsi="Times New Roman" w:cs="Times New Roman"/>
          <w:color w:val="FF0000"/>
          <w:sz w:val="24"/>
          <w:szCs w:val="24"/>
          <w:lang w:val="en-GB" w:eastAsia="nl-BE"/>
        </w:rPr>
        <w:t>delSpan</w:t>
      </w:r>
      <w:proofErr w:type="spellEnd"/>
      <w:r w:rsidRPr="00BD6753">
        <w:rPr>
          <w:rFonts w:ascii="Times New Roman" w:eastAsia="Times New Roman" w:hAnsi="Times New Roman" w:cs="Times New Roman"/>
          <w:color w:val="FF0000"/>
          <w:sz w:val="24"/>
          <w:szCs w:val="24"/>
          <w:lang w:val="en-GB" w:eastAsia="nl-BE"/>
        </w:rPr>
        <w:t>/&gt;</w:t>
      </w:r>
      <w:r w:rsidRPr="00437EB1">
        <w:rPr>
          <w:rFonts w:ascii="Times New Roman" w:eastAsia="Times New Roman" w:hAnsi="Times New Roman" w:cs="Times New Roman"/>
          <w:sz w:val="24"/>
          <w:szCs w:val="24"/>
          <w:lang w:val="en-GB" w:eastAsia="nl-BE"/>
        </w:rPr>
        <w:t xml:space="preserve"> element itself, which is further detailed below, and the second element is an </w:t>
      </w:r>
      <w:r w:rsidRPr="00BD6753">
        <w:rPr>
          <w:rFonts w:ascii="Times New Roman" w:eastAsia="Times New Roman" w:hAnsi="Times New Roman" w:cs="Times New Roman"/>
          <w:color w:val="FF0000"/>
          <w:sz w:val="24"/>
          <w:szCs w:val="24"/>
          <w:lang w:val="en-GB" w:eastAsia="nl-BE"/>
        </w:rPr>
        <w:t>&lt;anchor/&gt;</w:t>
      </w:r>
      <w:r w:rsidRPr="00437EB1">
        <w:rPr>
          <w:rFonts w:ascii="Times New Roman" w:eastAsia="Times New Roman" w:hAnsi="Times New Roman" w:cs="Times New Roman"/>
          <w:sz w:val="24"/>
          <w:szCs w:val="24"/>
          <w:lang w:val="en-GB" w:eastAsia="nl-BE"/>
        </w:rPr>
        <w:t xml:space="preserve"> element.</w:t>
      </w:r>
    </w:p>
    <w:p w14:paraId="7D28DD17" w14:textId="77777777" w:rsidR="00BD6753" w:rsidRPr="00437EB1" w:rsidRDefault="00BD6753" w:rsidP="00BD6753">
      <w:pPr>
        <w:pStyle w:val="Subtitel"/>
        <w:rPr>
          <w:rFonts w:eastAsia="Times New Roman"/>
          <w:lang w:val="en-GB" w:eastAsia="nl-BE"/>
        </w:rPr>
      </w:pPr>
      <w:r>
        <w:rPr>
          <w:rFonts w:eastAsia="Times New Roman"/>
          <w:lang w:val="en-GB" w:eastAsia="nl-BE"/>
        </w:rPr>
        <w:t>Attributes</w:t>
      </w:r>
    </w:p>
    <w:p w14:paraId="23B6AB4D" w14:textId="77777777" w:rsidR="00CC4204" w:rsidRDefault="00BD6753" w:rsidP="00CC4204">
      <w:pPr>
        <w:pStyle w:val="Normaalweb"/>
        <w:tabs>
          <w:tab w:val="left" w:pos="1418"/>
        </w:tabs>
        <w:spacing w:line="276" w:lineRule="auto"/>
        <w:jc w:val="both"/>
        <w:rPr>
          <w:lang w:val="en-GB"/>
        </w:rPr>
      </w:pPr>
      <w:r>
        <w:rPr>
          <w:lang w:val="en-GB"/>
        </w:rPr>
        <w:t>@</w:t>
      </w:r>
      <w:proofErr w:type="spellStart"/>
      <w:proofErr w:type="gramStart"/>
      <w:r>
        <w:rPr>
          <w:i/>
          <w:lang w:val="en-GB"/>
        </w:rPr>
        <w:t>spanTo</w:t>
      </w:r>
      <w:proofErr w:type="spellEnd"/>
      <w:proofErr w:type="gramEnd"/>
      <w:r>
        <w:rPr>
          <w:lang w:val="en-GB"/>
        </w:rPr>
        <w:tab/>
      </w:r>
      <w:r w:rsidRPr="00BD6753">
        <w:rPr>
          <w:lang w:val="en-GB"/>
        </w:rPr>
        <w:t xml:space="preserve">The value of the </w:t>
      </w:r>
      <w:r>
        <w:rPr>
          <w:lang w:val="en-GB"/>
        </w:rPr>
        <w:t>@</w:t>
      </w:r>
      <w:proofErr w:type="spellStart"/>
      <w:r w:rsidRPr="00BD6753">
        <w:rPr>
          <w:i/>
          <w:lang w:val="en-GB"/>
        </w:rPr>
        <w:t>spanTo</w:t>
      </w:r>
      <w:proofErr w:type="spellEnd"/>
      <w:r w:rsidRPr="00BD6753">
        <w:rPr>
          <w:lang w:val="en-GB"/>
        </w:rPr>
        <w:t xml:space="preserve"> attribute always starts with a </w:t>
      </w:r>
      <w:proofErr w:type="spellStart"/>
      <w:r w:rsidRPr="00BD6753">
        <w:rPr>
          <w:lang w:val="en-GB"/>
        </w:rPr>
        <w:t>hashtag</w:t>
      </w:r>
      <w:proofErr w:type="spellEnd"/>
      <w:r w:rsidRPr="00BD6753">
        <w:rPr>
          <w:lang w:val="en-GB"/>
        </w:rPr>
        <w:t xml:space="preserve">, followed by </w:t>
      </w:r>
      <w:r>
        <w:rPr>
          <w:lang w:val="en-GB"/>
        </w:rPr>
        <w:tab/>
      </w:r>
      <w:r w:rsidRPr="00BD6753">
        <w:rPr>
          <w:lang w:val="en-GB"/>
        </w:rPr>
        <w:t>the @</w:t>
      </w:r>
      <w:proofErr w:type="spellStart"/>
      <w:r w:rsidRPr="00BD6753">
        <w:rPr>
          <w:i/>
          <w:lang w:val="en-GB"/>
        </w:rPr>
        <w:t>xml:id</w:t>
      </w:r>
      <w:proofErr w:type="spellEnd"/>
      <w:r w:rsidRPr="00BD6753">
        <w:rPr>
          <w:i/>
          <w:lang w:val="en-GB"/>
        </w:rPr>
        <w:t xml:space="preserve"> </w:t>
      </w:r>
      <w:r w:rsidRPr="00BD6753">
        <w:rPr>
          <w:lang w:val="en-GB"/>
        </w:rPr>
        <w:t xml:space="preserve">of the corresponding </w:t>
      </w:r>
      <w:r w:rsidRPr="00BD6753">
        <w:rPr>
          <w:color w:val="FF0000"/>
          <w:lang w:val="en-GB"/>
        </w:rPr>
        <w:t>&lt;anchor/&gt;</w:t>
      </w:r>
      <w:r w:rsidRPr="00BD6753">
        <w:rPr>
          <w:lang w:val="en-GB"/>
        </w:rPr>
        <w:t xml:space="preserve"> element (see: </w:t>
      </w:r>
      <w:hyperlink r:id="rId15" w:tooltip="&lt;anchor/&gt;" w:history="1">
        <w:r w:rsidRPr="00BD6753">
          <w:rPr>
            <w:color w:val="FF0000"/>
            <w:lang w:val="en-GB"/>
          </w:rPr>
          <w:t>&lt;anchor/&gt;</w:t>
        </w:r>
      </w:hyperlink>
      <w:r w:rsidRPr="00BD6753">
        <w:rPr>
          <w:lang w:val="en-GB"/>
        </w:rPr>
        <w:t>).</w:t>
      </w:r>
      <w:r>
        <w:rPr>
          <w:lang w:val="en-GB"/>
        </w:rPr>
        <w:t xml:space="preserve"> The </w:t>
      </w:r>
      <w:r w:rsidR="00CC4204">
        <w:rPr>
          <w:lang w:val="en-GB"/>
        </w:rPr>
        <w:tab/>
        <w:t>@</w:t>
      </w:r>
      <w:proofErr w:type="spellStart"/>
      <w:r w:rsidR="00CC4204">
        <w:rPr>
          <w:i/>
          <w:lang w:val="en-GB"/>
        </w:rPr>
        <w:t>xml</w:t>
      </w:r>
      <w:proofErr w:type="gramStart"/>
      <w:r w:rsidR="00CC4204">
        <w:rPr>
          <w:i/>
          <w:lang w:val="en-GB"/>
        </w:rPr>
        <w:t>:id</w:t>
      </w:r>
      <w:proofErr w:type="spellEnd"/>
      <w:proofErr w:type="gramEnd"/>
      <w:r w:rsidR="00CC4204">
        <w:rPr>
          <w:lang w:val="en-GB"/>
        </w:rPr>
        <w:t xml:space="preserve"> is always formulated in the same way: first </w:t>
      </w:r>
      <w:r w:rsidR="00CC4204" w:rsidRPr="00027FBB">
        <w:rPr>
          <w:lang w:val="en-GB"/>
        </w:rPr>
        <w:t xml:space="preserve">the manuscript or </w:t>
      </w:r>
      <w:r w:rsidR="00CC4204">
        <w:rPr>
          <w:lang w:val="en-GB"/>
        </w:rPr>
        <w:tab/>
      </w:r>
      <w:r w:rsidR="00CC4204" w:rsidRPr="00027FBB">
        <w:rPr>
          <w:lang w:val="en-GB"/>
        </w:rPr>
        <w:t>typescript, followed by the page</w:t>
      </w:r>
      <w:r w:rsidR="00CC4204">
        <w:rPr>
          <w:lang w:val="en-GB"/>
        </w:rPr>
        <w:t xml:space="preserve"> </w:t>
      </w:r>
      <w:r w:rsidR="00CC4204" w:rsidRPr="00027FBB">
        <w:rPr>
          <w:lang w:val="en-GB"/>
        </w:rPr>
        <w:t>nu</w:t>
      </w:r>
      <w:r w:rsidR="00CC4204">
        <w:rPr>
          <w:lang w:val="en-GB"/>
        </w:rPr>
        <w:t xml:space="preserve">mber: </w:t>
      </w:r>
    </w:p>
    <w:p w14:paraId="31D66AD6" w14:textId="77777777" w:rsidR="00CC4204" w:rsidRDefault="00CC4204" w:rsidP="00CC4204">
      <w:pPr>
        <w:pStyle w:val="Normaalweb"/>
        <w:tabs>
          <w:tab w:val="left" w:pos="1418"/>
        </w:tabs>
        <w:spacing w:line="276" w:lineRule="auto"/>
        <w:jc w:val="both"/>
        <w:rPr>
          <w:color w:val="7F7F7F" w:themeColor="text1" w:themeTint="80"/>
          <w:lang w:val="en-GB"/>
        </w:rPr>
      </w:pPr>
      <w:r>
        <w:rPr>
          <w:lang w:val="en-GB"/>
        </w:rPr>
        <w:tab/>
      </w:r>
      <w:r>
        <w:rPr>
          <w:lang w:val="en-GB"/>
        </w:rPr>
        <w:tab/>
      </w:r>
      <w:r>
        <w:rPr>
          <w:color w:val="7F7F7F" w:themeColor="text1" w:themeTint="80"/>
          <w:lang w:val="en-GB"/>
        </w:rPr>
        <w:t>&lt;</w:t>
      </w:r>
      <w:proofErr w:type="spellStart"/>
      <w:proofErr w:type="gramStart"/>
      <w:r>
        <w:rPr>
          <w:color w:val="7F7F7F" w:themeColor="text1" w:themeTint="80"/>
          <w:lang w:val="en-GB"/>
        </w:rPr>
        <w:t>delSpan</w:t>
      </w:r>
      <w:proofErr w:type="spellEnd"/>
      <w:proofErr w:type="gramEnd"/>
      <w:r>
        <w:rPr>
          <w:color w:val="7F7F7F" w:themeColor="text1" w:themeTint="80"/>
          <w:lang w:val="en-GB"/>
        </w:rPr>
        <w:t xml:space="preserve"> </w:t>
      </w:r>
      <w:proofErr w:type="spellStart"/>
      <w:r>
        <w:rPr>
          <w:color w:val="7F7F7F" w:themeColor="text1" w:themeTint="80"/>
          <w:lang w:val="en-GB"/>
        </w:rPr>
        <w:t>spanTo</w:t>
      </w:r>
      <w:proofErr w:type="spellEnd"/>
      <w:r>
        <w:rPr>
          <w:color w:val="7F7F7F" w:themeColor="text1" w:themeTint="80"/>
          <w:lang w:val="en-GB"/>
        </w:rPr>
        <w:t>="</w:t>
      </w:r>
      <w:r w:rsidR="00402E29">
        <w:rPr>
          <w:color w:val="7F7F7F" w:themeColor="text1" w:themeTint="80"/>
          <w:lang w:val="en-GB"/>
        </w:rPr>
        <w:t>#</w:t>
      </w:r>
      <w:r>
        <w:rPr>
          <w:color w:val="7F7F7F" w:themeColor="text1" w:themeTint="80"/>
          <w:lang w:val="en-GB"/>
        </w:rPr>
        <w:t>ms_03r"&gt;</w:t>
      </w:r>
    </w:p>
    <w:p w14:paraId="09CD609F" w14:textId="77777777" w:rsidR="00CC4204" w:rsidRDefault="00CC4204" w:rsidP="00CC4204">
      <w:pPr>
        <w:pStyle w:val="Normaalweb"/>
        <w:tabs>
          <w:tab w:val="left" w:pos="1418"/>
        </w:tabs>
        <w:spacing w:line="276" w:lineRule="auto"/>
        <w:jc w:val="both"/>
        <w:rPr>
          <w:lang w:val="en-GB"/>
        </w:rPr>
      </w:pPr>
      <w:r>
        <w:rPr>
          <w:color w:val="7F7F7F" w:themeColor="text1" w:themeTint="80"/>
          <w:lang w:val="en-GB"/>
        </w:rPr>
        <w:tab/>
      </w:r>
      <w:r>
        <w:rPr>
          <w:lang w:val="en-GB"/>
        </w:rPr>
        <w:t xml:space="preserve">If there are more than one </w:t>
      </w:r>
      <w:r w:rsidRPr="006A2249">
        <w:rPr>
          <w:color w:val="FF0000"/>
          <w:lang w:val="en-GB"/>
        </w:rPr>
        <w:t>&lt;</w:t>
      </w:r>
      <w:proofErr w:type="spellStart"/>
      <w:r w:rsidRPr="006A2249">
        <w:rPr>
          <w:color w:val="FF0000"/>
          <w:lang w:val="en-GB"/>
        </w:rPr>
        <w:t>delSpan</w:t>
      </w:r>
      <w:proofErr w:type="spellEnd"/>
      <w:r w:rsidRPr="006A2249">
        <w:rPr>
          <w:color w:val="FF0000"/>
          <w:lang w:val="en-GB"/>
        </w:rPr>
        <w:t>&gt;</w:t>
      </w:r>
      <w:r>
        <w:rPr>
          <w:lang w:val="en-GB"/>
        </w:rPr>
        <w:t>'s on a page, the @</w:t>
      </w:r>
      <w:proofErr w:type="spellStart"/>
      <w:r>
        <w:rPr>
          <w:i/>
          <w:lang w:val="en-GB"/>
        </w:rPr>
        <w:t>xml</w:t>
      </w:r>
      <w:proofErr w:type="gramStart"/>
      <w:r>
        <w:rPr>
          <w:i/>
          <w:lang w:val="en-GB"/>
        </w:rPr>
        <w:t>:id</w:t>
      </w:r>
      <w:proofErr w:type="spellEnd"/>
      <w:proofErr w:type="gramEnd"/>
      <w:r>
        <w:rPr>
          <w:lang w:val="en-GB"/>
        </w:rPr>
        <w:t xml:space="preserve"> is expanded </w:t>
      </w:r>
      <w:r w:rsidR="006A2249">
        <w:rPr>
          <w:lang w:val="en-GB"/>
        </w:rPr>
        <w:tab/>
      </w:r>
      <w:r>
        <w:rPr>
          <w:lang w:val="en-GB"/>
        </w:rPr>
        <w:t xml:space="preserve">with </w:t>
      </w:r>
      <w:r w:rsidR="006A2249">
        <w:rPr>
          <w:lang w:val="en-GB"/>
        </w:rPr>
        <w:t xml:space="preserve">the chronological number of the </w:t>
      </w:r>
      <w:r w:rsidR="006A2249" w:rsidRPr="006A2249">
        <w:rPr>
          <w:color w:val="FF0000"/>
          <w:lang w:val="en-GB"/>
        </w:rPr>
        <w:t>&lt;</w:t>
      </w:r>
      <w:proofErr w:type="spellStart"/>
      <w:r w:rsidR="006A2249" w:rsidRPr="006A2249">
        <w:rPr>
          <w:color w:val="FF0000"/>
          <w:lang w:val="en-GB"/>
        </w:rPr>
        <w:t>delSpan</w:t>
      </w:r>
      <w:proofErr w:type="spellEnd"/>
      <w:r w:rsidR="006A2249" w:rsidRPr="006A2249">
        <w:rPr>
          <w:color w:val="FF0000"/>
          <w:lang w:val="en-GB"/>
        </w:rPr>
        <w:t>&gt;</w:t>
      </w:r>
      <w:r w:rsidR="006A2249">
        <w:rPr>
          <w:lang w:val="en-GB"/>
        </w:rPr>
        <w:t xml:space="preserve">. So, the second </w:t>
      </w:r>
      <w:r w:rsidR="006A2249" w:rsidRPr="006A2249">
        <w:rPr>
          <w:color w:val="FF0000"/>
          <w:lang w:val="en-GB"/>
        </w:rPr>
        <w:t>&lt;</w:t>
      </w:r>
      <w:proofErr w:type="spellStart"/>
      <w:r w:rsidR="006A2249" w:rsidRPr="006A2249">
        <w:rPr>
          <w:color w:val="FF0000"/>
          <w:lang w:val="en-GB"/>
        </w:rPr>
        <w:t>delSpan</w:t>
      </w:r>
      <w:proofErr w:type="spellEnd"/>
      <w:r w:rsidR="006A2249" w:rsidRPr="006A2249">
        <w:rPr>
          <w:color w:val="FF0000"/>
          <w:lang w:val="en-GB"/>
        </w:rPr>
        <w:t>&gt;</w:t>
      </w:r>
      <w:r w:rsidR="006A2249">
        <w:rPr>
          <w:lang w:val="en-GB"/>
        </w:rPr>
        <w:t xml:space="preserve"> on </w:t>
      </w:r>
      <w:r w:rsidR="006A2249">
        <w:rPr>
          <w:lang w:val="en-GB"/>
        </w:rPr>
        <w:tab/>
        <w:t>page 03r of the manuscript is transcribed as:</w:t>
      </w:r>
    </w:p>
    <w:p w14:paraId="2700752D" w14:textId="77777777" w:rsidR="006A2249" w:rsidRDefault="006A2249" w:rsidP="00CC4204">
      <w:pPr>
        <w:pStyle w:val="Normaalweb"/>
        <w:tabs>
          <w:tab w:val="left" w:pos="1418"/>
        </w:tabs>
        <w:spacing w:line="276" w:lineRule="auto"/>
        <w:jc w:val="both"/>
        <w:rPr>
          <w:color w:val="7F7F7F" w:themeColor="text1" w:themeTint="80"/>
          <w:lang w:val="en-GB"/>
        </w:rPr>
      </w:pPr>
      <w:r>
        <w:rPr>
          <w:lang w:val="en-GB"/>
        </w:rPr>
        <w:tab/>
      </w:r>
      <w:r>
        <w:rPr>
          <w:lang w:val="en-GB"/>
        </w:rPr>
        <w:tab/>
      </w:r>
      <w:r>
        <w:rPr>
          <w:color w:val="7F7F7F" w:themeColor="text1" w:themeTint="80"/>
          <w:lang w:val="en-GB"/>
        </w:rPr>
        <w:t>&lt;</w:t>
      </w:r>
      <w:proofErr w:type="spellStart"/>
      <w:proofErr w:type="gramStart"/>
      <w:r>
        <w:rPr>
          <w:color w:val="7F7F7F" w:themeColor="text1" w:themeTint="80"/>
          <w:lang w:val="en-GB"/>
        </w:rPr>
        <w:t>delSpan</w:t>
      </w:r>
      <w:proofErr w:type="spellEnd"/>
      <w:proofErr w:type="gramEnd"/>
      <w:r>
        <w:rPr>
          <w:color w:val="7F7F7F" w:themeColor="text1" w:themeTint="80"/>
          <w:lang w:val="en-GB"/>
        </w:rPr>
        <w:t xml:space="preserve"> </w:t>
      </w:r>
      <w:proofErr w:type="spellStart"/>
      <w:r>
        <w:rPr>
          <w:color w:val="7F7F7F" w:themeColor="text1" w:themeTint="80"/>
          <w:lang w:val="en-GB"/>
        </w:rPr>
        <w:t>spanTo</w:t>
      </w:r>
      <w:proofErr w:type="spellEnd"/>
      <w:r>
        <w:rPr>
          <w:color w:val="7F7F7F" w:themeColor="text1" w:themeTint="80"/>
          <w:lang w:val="en-GB"/>
        </w:rPr>
        <w:t>="</w:t>
      </w:r>
      <w:r w:rsidR="00402E29">
        <w:rPr>
          <w:color w:val="7F7F7F" w:themeColor="text1" w:themeTint="80"/>
          <w:lang w:val="en-GB"/>
        </w:rPr>
        <w:t>#</w:t>
      </w:r>
      <w:r>
        <w:rPr>
          <w:color w:val="7F7F7F" w:themeColor="text1" w:themeTint="80"/>
          <w:lang w:val="en-GB"/>
        </w:rPr>
        <w:t>ms_03r_2"&gt;</w:t>
      </w:r>
    </w:p>
    <w:p w14:paraId="579C08C7" w14:textId="77777777" w:rsidR="006A2249" w:rsidRDefault="006A2249" w:rsidP="00CC4204">
      <w:pPr>
        <w:pStyle w:val="Normaalweb"/>
        <w:tabs>
          <w:tab w:val="left" w:pos="1418"/>
        </w:tabs>
        <w:spacing w:line="276" w:lineRule="auto"/>
        <w:jc w:val="both"/>
        <w:rPr>
          <w:lang w:val="en-GB"/>
        </w:rPr>
      </w:pPr>
      <w:r>
        <w:rPr>
          <w:lang w:val="en-GB"/>
        </w:rPr>
        <w:t>@</w:t>
      </w:r>
      <w:proofErr w:type="gramStart"/>
      <w:r w:rsidRPr="00180399">
        <w:rPr>
          <w:i/>
          <w:lang w:val="en-GB"/>
        </w:rPr>
        <w:t>type</w:t>
      </w:r>
      <w:proofErr w:type="gramEnd"/>
      <w:r>
        <w:rPr>
          <w:lang w:val="en-GB"/>
        </w:rPr>
        <w:tab/>
        <w:t xml:space="preserve">We distinguish between </w:t>
      </w:r>
      <w:r w:rsidR="004733BF">
        <w:rPr>
          <w:lang w:val="en-GB"/>
        </w:rPr>
        <w:t>four</w:t>
      </w:r>
      <w:r>
        <w:rPr>
          <w:lang w:val="en-GB"/>
        </w:rPr>
        <w:t xml:space="preserve"> types of </w:t>
      </w:r>
      <w:r w:rsidRPr="004733BF">
        <w:rPr>
          <w:color w:val="FF0000"/>
          <w:lang w:val="en-GB"/>
        </w:rPr>
        <w:t>&lt;</w:t>
      </w:r>
      <w:proofErr w:type="spellStart"/>
      <w:r w:rsidRPr="004733BF">
        <w:rPr>
          <w:color w:val="FF0000"/>
          <w:lang w:val="en-GB"/>
        </w:rPr>
        <w:t>delSpan</w:t>
      </w:r>
      <w:proofErr w:type="spellEnd"/>
      <w:r w:rsidRPr="004733BF">
        <w:rPr>
          <w:color w:val="FF0000"/>
          <w:lang w:val="en-GB"/>
        </w:rPr>
        <w:t>&gt;</w:t>
      </w:r>
      <w:r>
        <w:rPr>
          <w:lang w:val="en-GB"/>
        </w:rPr>
        <w:t xml:space="preserve"> </w:t>
      </w:r>
      <w:r w:rsidR="00180399">
        <w:rPr>
          <w:lang w:val="en-GB"/>
        </w:rPr>
        <w:t>:</w:t>
      </w:r>
    </w:p>
    <w:p w14:paraId="1809946F" w14:textId="77777777" w:rsidR="00180399" w:rsidRDefault="00180399" w:rsidP="00180399">
      <w:pPr>
        <w:pStyle w:val="Normaalweb"/>
        <w:numPr>
          <w:ilvl w:val="2"/>
          <w:numId w:val="10"/>
        </w:numPr>
        <w:tabs>
          <w:tab w:val="left" w:pos="1418"/>
        </w:tabs>
        <w:spacing w:line="276" w:lineRule="auto"/>
        <w:jc w:val="both"/>
        <w:rPr>
          <w:lang w:val="en-GB"/>
        </w:rPr>
      </w:pPr>
      <w:proofErr w:type="gramStart"/>
      <w:r>
        <w:rPr>
          <w:lang w:val="en-GB"/>
        </w:rPr>
        <w:t>passages</w:t>
      </w:r>
      <w:proofErr w:type="gramEnd"/>
      <w:r>
        <w:rPr>
          <w:lang w:val="en-GB"/>
        </w:rPr>
        <w:t xml:space="preserve"> crossed out by means of diagonal line </w:t>
      </w:r>
      <w:r w:rsidRPr="003A2456">
        <w:rPr>
          <w:color w:val="7F7F7F" w:themeColor="text1" w:themeTint="80"/>
          <w:lang w:val="en-GB"/>
        </w:rPr>
        <w:t>(type="line")</w:t>
      </w:r>
    </w:p>
    <w:p w14:paraId="42902D82" w14:textId="77777777" w:rsidR="00180399" w:rsidRDefault="00180399" w:rsidP="00180399">
      <w:pPr>
        <w:pStyle w:val="Normaalweb"/>
        <w:numPr>
          <w:ilvl w:val="2"/>
          <w:numId w:val="10"/>
        </w:numPr>
        <w:tabs>
          <w:tab w:val="left" w:pos="1418"/>
        </w:tabs>
        <w:spacing w:line="276" w:lineRule="auto"/>
        <w:jc w:val="both"/>
        <w:rPr>
          <w:lang w:val="en-GB"/>
        </w:rPr>
      </w:pPr>
      <w:proofErr w:type="gramStart"/>
      <w:r>
        <w:rPr>
          <w:lang w:val="en-GB"/>
        </w:rPr>
        <w:t>passages</w:t>
      </w:r>
      <w:proofErr w:type="gramEnd"/>
      <w:r>
        <w:rPr>
          <w:lang w:val="en-GB"/>
        </w:rPr>
        <w:t xml:space="preserve"> crossed out by means of a cross </w:t>
      </w:r>
      <w:r w:rsidRPr="003A2456">
        <w:rPr>
          <w:color w:val="7F7F7F" w:themeColor="text1" w:themeTint="80"/>
          <w:lang w:val="en-GB"/>
        </w:rPr>
        <w:t>(type="cross")</w:t>
      </w:r>
    </w:p>
    <w:p w14:paraId="302E9D22" w14:textId="77777777" w:rsidR="00180399" w:rsidRDefault="00180399" w:rsidP="00180399">
      <w:pPr>
        <w:pStyle w:val="Normaalweb"/>
        <w:numPr>
          <w:ilvl w:val="2"/>
          <w:numId w:val="10"/>
        </w:numPr>
        <w:tabs>
          <w:tab w:val="left" w:pos="1418"/>
        </w:tabs>
        <w:spacing w:line="276" w:lineRule="auto"/>
        <w:jc w:val="both"/>
        <w:rPr>
          <w:lang w:val="en-GB"/>
        </w:rPr>
      </w:pPr>
      <w:proofErr w:type="gramStart"/>
      <w:r>
        <w:rPr>
          <w:lang w:val="en-GB"/>
        </w:rPr>
        <w:t>longer</w:t>
      </w:r>
      <w:proofErr w:type="gramEnd"/>
      <w:r>
        <w:rPr>
          <w:lang w:val="en-GB"/>
        </w:rPr>
        <w:t xml:space="preserve"> passages crossed out in the same manner as shorter passages: </w:t>
      </w:r>
      <w:r w:rsidR="004733BF">
        <w:rPr>
          <w:lang w:val="en-GB"/>
        </w:rPr>
        <w:t xml:space="preserve">by means of a horizontal line </w:t>
      </w:r>
      <w:r w:rsidR="004733BF" w:rsidRPr="003A2456">
        <w:rPr>
          <w:color w:val="7F7F7F" w:themeColor="text1" w:themeTint="80"/>
          <w:lang w:val="en-GB"/>
        </w:rPr>
        <w:t>(type="</w:t>
      </w:r>
      <w:proofErr w:type="spellStart"/>
      <w:r w:rsidR="004733BF" w:rsidRPr="003A2456">
        <w:rPr>
          <w:color w:val="7F7F7F" w:themeColor="text1" w:themeTint="80"/>
          <w:lang w:val="en-GB"/>
        </w:rPr>
        <w:t>crossedOut</w:t>
      </w:r>
      <w:proofErr w:type="spellEnd"/>
      <w:r w:rsidR="004733BF" w:rsidRPr="003A2456">
        <w:rPr>
          <w:color w:val="7F7F7F" w:themeColor="text1" w:themeTint="80"/>
          <w:lang w:val="en-GB"/>
        </w:rPr>
        <w:t>")</w:t>
      </w:r>
      <w:r w:rsidR="004733BF">
        <w:rPr>
          <w:lang w:val="en-GB"/>
        </w:rPr>
        <w:t xml:space="preserve"> </w:t>
      </w:r>
    </w:p>
    <w:p w14:paraId="074EF114" w14:textId="77777777" w:rsidR="004733BF" w:rsidRDefault="004733BF" w:rsidP="004733BF">
      <w:pPr>
        <w:pStyle w:val="Normaalweb"/>
        <w:numPr>
          <w:ilvl w:val="2"/>
          <w:numId w:val="10"/>
        </w:numPr>
        <w:tabs>
          <w:tab w:val="left" w:pos="1418"/>
        </w:tabs>
        <w:spacing w:line="276" w:lineRule="auto"/>
        <w:jc w:val="both"/>
        <w:rPr>
          <w:lang w:val="en-GB"/>
        </w:rPr>
      </w:pPr>
      <w:r>
        <w:rPr>
          <w:lang w:val="en-GB"/>
        </w:rPr>
        <w:t xml:space="preserve">Brulez indicates that he used his notes by crossing them out with a diagonal line. Yet, because he does not really "deletes" these passages we gave this occurrence following value </w:t>
      </w:r>
      <w:r w:rsidRPr="003A2456">
        <w:rPr>
          <w:color w:val="7F7F7F" w:themeColor="text1" w:themeTint="80"/>
          <w:lang w:val="en-GB"/>
        </w:rPr>
        <w:t>(type="used")</w:t>
      </w:r>
      <w:r>
        <w:rPr>
          <w:lang w:val="en-GB"/>
        </w:rPr>
        <w:t xml:space="preserve"> </w:t>
      </w:r>
    </w:p>
    <w:p w14:paraId="7A8349EE" w14:textId="77777777" w:rsidR="004733BF" w:rsidRDefault="004733BF" w:rsidP="004733BF">
      <w:pPr>
        <w:pStyle w:val="Normaalweb"/>
        <w:tabs>
          <w:tab w:val="left" w:pos="1418"/>
        </w:tabs>
        <w:spacing w:line="276" w:lineRule="auto"/>
        <w:jc w:val="both"/>
        <w:rPr>
          <w:lang w:val="en-GB"/>
        </w:rPr>
      </w:pPr>
      <w:r>
        <w:rPr>
          <w:lang w:val="en-GB"/>
        </w:rPr>
        <w:t>@</w:t>
      </w:r>
      <w:proofErr w:type="gramStart"/>
      <w:r w:rsidRPr="004733BF">
        <w:rPr>
          <w:i/>
          <w:lang w:val="en-GB"/>
        </w:rPr>
        <w:t>rend</w:t>
      </w:r>
      <w:proofErr w:type="gramEnd"/>
      <w:r>
        <w:rPr>
          <w:lang w:val="en-GB"/>
        </w:rPr>
        <w:tab/>
      </w:r>
      <w:r w:rsidR="00402E29">
        <w:rPr>
          <w:lang w:val="en-GB"/>
        </w:rPr>
        <w:t xml:space="preserve">Because Brulez uses different writing tools to cross out longer passages, we </w:t>
      </w:r>
      <w:r w:rsidR="00402E29">
        <w:rPr>
          <w:lang w:val="en-GB"/>
        </w:rPr>
        <w:tab/>
        <w:t>decided to add the @</w:t>
      </w:r>
      <w:r w:rsidR="00402E29" w:rsidRPr="00402E29">
        <w:rPr>
          <w:i/>
          <w:lang w:val="en-GB"/>
        </w:rPr>
        <w:t>rend</w:t>
      </w:r>
      <w:r w:rsidR="00402E29">
        <w:rPr>
          <w:lang w:val="en-GB"/>
        </w:rPr>
        <w:t xml:space="preserve">, which will indicate the writing material. To see </w:t>
      </w:r>
      <w:r w:rsidR="00402E29">
        <w:rPr>
          <w:lang w:val="en-GB"/>
        </w:rPr>
        <w:tab/>
        <w:t xml:space="preserve">which </w:t>
      </w:r>
      <w:r w:rsidR="003A2456">
        <w:rPr>
          <w:lang w:val="en-GB"/>
        </w:rPr>
        <w:t>six</w:t>
      </w:r>
      <w:r w:rsidR="00402E29">
        <w:rPr>
          <w:lang w:val="en-GB"/>
        </w:rPr>
        <w:t xml:space="preserve"> writing tools are </w:t>
      </w:r>
      <w:proofErr w:type="gramStart"/>
      <w:r w:rsidR="00402E29">
        <w:rPr>
          <w:lang w:val="en-GB"/>
        </w:rPr>
        <w:t>being  used</w:t>
      </w:r>
      <w:proofErr w:type="gramEnd"/>
      <w:r w:rsidR="00402E29">
        <w:rPr>
          <w:lang w:val="en-GB"/>
        </w:rPr>
        <w:t xml:space="preserve"> by Brulez, go to the section on </w:t>
      </w:r>
      <w:r w:rsidR="00402E29" w:rsidRPr="00402E29">
        <w:rPr>
          <w:color w:val="FF0000"/>
          <w:lang w:val="en-GB"/>
        </w:rPr>
        <w:t>&lt;del&gt;</w:t>
      </w:r>
      <w:r w:rsidR="00402E29">
        <w:rPr>
          <w:lang w:val="en-GB"/>
        </w:rPr>
        <w:t xml:space="preserve">. </w:t>
      </w:r>
    </w:p>
    <w:p w14:paraId="19B81C1C" w14:textId="77777777" w:rsidR="00402E29" w:rsidRDefault="00402E29" w:rsidP="004733BF">
      <w:pPr>
        <w:pStyle w:val="Normaalweb"/>
        <w:tabs>
          <w:tab w:val="left" w:pos="1418"/>
        </w:tabs>
        <w:spacing w:line="276" w:lineRule="auto"/>
        <w:jc w:val="both"/>
        <w:rPr>
          <w:i/>
          <w:lang w:val="en-GB"/>
        </w:rPr>
      </w:pPr>
      <w:r>
        <w:rPr>
          <w:lang w:val="en-GB"/>
        </w:rPr>
        <w:t>@</w:t>
      </w:r>
      <w:proofErr w:type="gramStart"/>
      <w:r w:rsidRPr="00402E29">
        <w:rPr>
          <w:i/>
          <w:lang w:val="en-GB"/>
        </w:rPr>
        <w:t>hand</w:t>
      </w:r>
      <w:proofErr w:type="gramEnd"/>
    </w:p>
    <w:p w14:paraId="471B2055" w14:textId="77777777" w:rsidR="00402E29" w:rsidRPr="00402E29" w:rsidRDefault="00402E29" w:rsidP="004733BF">
      <w:pPr>
        <w:pStyle w:val="Normaalweb"/>
        <w:tabs>
          <w:tab w:val="left" w:pos="1418"/>
        </w:tabs>
        <w:spacing w:line="276" w:lineRule="auto"/>
        <w:jc w:val="both"/>
        <w:rPr>
          <w:color w:val="00B050"/>
          <w:lang w:val="en-GB"/>
        </w:rPr>
      </w:pPr>
      <w:r>
        <w:rPr>
          <w:i/>
          <w:lang w:val="en-GB"/>
        </w:rPr>
        <w:tab/>
      </w:r>
      <w:r>
        <w:rPr>
          <w:i/>
          <w:color w:val="00B050"/>
          <w:lang w:val="en-GB"/>
        </w:rPr>
        <w:t>[</w:t>
      </w:r>
      <w:r w:rsidRPr="00402E29">
        <w:rPr>
          <w:i/>
          <w:color w:val="00B050"/>
          <w:highlight w:val="yellow"/>
          <w:lang w:val="en-GB"/>
        </w:rPr>
        <w:t>Are these two attributes really needed?</w:t>
      </w:r>
      <w:r w:rsidR="003A2456">
        <w:rPr>
          <w:i/>
          <w:color w:val="00B050"/>
          <w:highlight w:val="yellow"/>
          <w:lang w:val="en-GB"/>
        </w:rPr>
        <w:t xml:space="preserve"> Sometimes they were added in the </w:t>
      </w:r>
      <w:r w:rsidR="003A2456" w:rsidRPr="003A2456">
        <w:rPr>
          <w:i/>
          <w:color w:val="00B050"/>
          <w:lang w:val="en-GB"/>
        </w:rPr>
        <w:tab/>
      </w:r>
      <w:r w:rsidR="003A2456">
        <w:rPr>
          <w:i/>
          <w:color w:val="00B050"/>
          <w:highlight w:val="yellow"/>
          <w:lang w:val="en-GB"/>
        </w:rPr>
        <w:t>transcriptions, sometimes not</w:t>
      </w:r>
      <w:r w:rsidRPr="00402E29">
        <w:rPr>
          <w:i/>
          <w:color w:val="00B050"/>
          <w:highlight w:val="yellow"/>
          <w:lang w:val="en-GB"/>
        </w:rPr>
        <w:t>]</w:t>
      </w:r>
    </w:p>
    <w:p w14:paraId="76B445A0" w14:textId="77777777" w:rsidR="00B264E9" w:rsidRDefault="00402E29" w:rsidP="00C6047C">
      <w:pPr>
        <w:pStyle w:val="Normaalweb"/>
        <w:tabs>
          <w:tab w:val="left" w:pos="1418"/>
        </w:tabs>
        <w:spacing w:line="276" w:lineRule="auto"/>
        <w:jc w:val="both"/>
        <w:rPr>
          <w:lang w:val="en-GB"/>
        </w:rPr>
      </w:pPr>
      <w:r>
        <w:rPr>
          <w:lang w:val="en-GB"/>
        </w:rPr>
        <w:t>@</w:t>
      </w:r>
      <w:proofErr w:type="spellStart"/>
      <w:proofErr w:type="gramStart"/>
      <w:r w:rsidRPr="00402E29">
        <w:rPr>
          <w:i/>
          <w:lang w:val="en-GB"/>
        </w:rPr>
        <w:t>resp</w:t>
      </w:r>
      <w:proofErr w:type="spellEnd"/>
      <w:proofErr w:type="gramEnd"/>
    </w:p>
    <w:p w14:paraId="7CE008C7" w14:textId="77777777" w:rsidR="00402E29" w:rsidRDefault="00402E29" w:rsidP="00402E29">
      <w:pPr>
        <w:pStyle w:val="Kop1"/>
        <w:rPr>
          <w:sz w:val="32"/>
          <w:lang w:val="en-GB" w:eastAsia="nl-BE"/>
        </w:rPr>
      </w:pPr>
      <w:r>
        <w:rPr>
          <w:sz w:val="32"/>
          <w:lang w:val="en-GB" w:eastAsia="nl-BE"/>
        </w:rPr>
        <w:t>&lt;</w:t>
      </w:r>
      <w:proofErr w:type="gramStart"/>
      <w:r>
        <w:rPr>
          <w:sz w:val="32"/>
          <w:lang w:val="en-GB" w:eastAsia="nl-BE"/>
        </w:rPr>
        <w:t>anchor</w:t>
      </w:r>
      <w:proofErr w:type="gramEnd"/>
      <w:r>
        <w:rPr>
          <w:sz w:val="32"/>
          <w:lang w:val="en-GB" w:eastAsia="nl-BE"/>
        </w:rPr>
        <w:t>&gt;</w:t>
      </w:r>
    </w:p>
    <w:p w14:paraId="39BDABA9" w14:textId="77777777" w:rsidR="00402E29" w:rsidRDefault="00402E29" w:rsidP="00402E29">
      <w:pPr>
        <w:pStyle w:val="Subtitel"/>
        <w:rPr>
          <w:lang w:val="en-GB" w:eastAsia="nl-BE"/>
        </w:rPr>
      </w:pPr>
      <w:r>
        <w:rPr>
          <w:lang w:val="en-GB" w:eastAsia="nl-BE"/>
        </w:rPr>
        <w:t>What is it?</w:t>
      </w:r>
    </w:p>
    <w:p w14:paraId="3C6F457E" w14:textId="77777777" w:rsidR="00402E29" w:rsidRDefault="00402E29" w:rsidP="00402E29">
      <w:pPr>
        <w:pStyle w:val="Normaalweb"/>
        <w:tabs>
          <w:tab w:val="left" w:pos="1418"/>
        </w:tabs>
        <w:spacing w:line="276" w:lineRule="auto"/>
        <w:jc w:val="both"/>
        <w:rPr>
          <w:lang w:val="en-GB"/>
        </w:rPr>
      </w:pPr>
      <w:r w:rsidRPr="00402E29">
        <w:rPr>
          <w:lang w:val="en-GB"/>
        </w:rPr>
        <w:lastRenderedPageBreak/>
        <w:t xml:space="preserve">An </w:t>
      </w:r>
      <w:r w:rsidRPr="00402E29">
        <w:rPr>
          <w:color w:val="FF0000"/>
          <w:lang w:val="en-GB"/>
        </w:rPr>
        <w:t>&lt;anchor/&gt;</w:t>
      </w:r>
      <w:r w:rsidRPr="00402E29">
        <w:rPr>
          <w:lang w:val="en-GB"/>
        </w:rPr>
        <w:t xml:space="preserve"> element is a reference point in the XML </w:t>
      </w:r>
      <w:proofErr w:type="gramStart"/>
      <w:r w:rsidRPr="00402E29">
        <w:rPr>
          <w:lang w:val="en-GB"/>
        </w:rPr>
        <w:t>document, that</w:t>
      </w:r>
      <w:proofErr w:type="gramEnd"/>
      <w:r w:rsidRPr="00402E29">
        <w:rPr>
          <w:lang w:val="en-GB"/>
        </w:rPr>
        <w:t xml:space="preserve"> can be used to point to by other elements. We use the </w:t>
      </w:r>
      <w:r w:rsidRPr="00402E29">
        <w:rPr>
          <w:color w:val="FF0000"/>
          <w:lang w:val="en-GB"/>
        </w:rPr>
        <w:t>&lt;anchor/&gt;</w:t>
      </w:r>
      <w:r w:rsidRPr="00402E29">
        <w:rPr>
          <w:lang w:val="en-GB"/>
        </w:rPr>
        <w:t xml:space="preserve"> almost exclusively as the second part of a </w:t>
      </w:r>
      <w:r w:rsidRPr="00402E29">
        <w:rPr>
          <w:color w:val="FF0000"/>
          <w:lang w:val="en-GB"/>
        </w:rPr>
        <w:t>&lt;</w:t>
      </w:r>
      <w:proofErr w:type="spellStart"/>
      <w:r w:rsidRPr="00402E29">
        <w:rPr>
          <w:color w:val="FF0000"/>
          <w:lang w:val="en-GB"/>
        </w:rPr>
        <w:t>delSpan</w:t>
      </w:r>
      <w:proofErr w:type="spellEnd"/>
      <w:r w:rsidRPr="00402E29">
        <w:rPr>
          <w:color w:val="FF0000"/>
          <w:lang w:val="en-GB"/>
        </w:rPr>
        <w:t>/&gt;</w:t>
      </w:r>
      <w:r w:rsidRPr="00402E29">
        <w:rPr>
          <w:lang w:val="en-GB"/>
        </w:rPr>
        <w:t xml:space="preserve">, which denotes a larger passage that was </w:t>
      </w:r>
      <w:proofErr w:type="spellStart"/>
      <w:r w:rsidRPr="00402E29">
        <w:rPr>
          <w:lang w:val="en-GB"/>
        </w:rPr>
        <w:t>canceled</w:t>
      </w:r>
      <w:proofErr w:type="spellEnd"/>
      <w:r w:rsidRPr="00402E29">
        <w:rPr>
          <w:lang w:val="en-GB"/>
        </w:rPr>
        <w:t xml:space="preserve"> in its entirety, or otherwise 'marked as used'. Because </w:t>
      </w:r>
      <w:r w:rsidRPr="00402E29">
        <w:rPr>
          <w:color w:val="FF0000"/>
          <w:lang w:val="en-GB"/>
        </w:rPr>
        <w:t>&lt;</w:t>
      </w:r>
      <w:proofErr w:type="spellStart"/>
      <w:r w:rsidRPr="00402E29">
        <w:rPr>
          <w:color w:val="FF0000"/>
          <w:lang w:val="en-GB"/>
        </w:rPr>
        <w:t>delSpan</w:t>
      </w:r>
      <w:proofErr w:type="spellEnd"/>
      <w:r w:rsidRPr="00402E29">
        <w:rPr>
          <w:color w:val="FF0000"/>
          <w:lang w:val="en-GB"/>
        </w:rPr>
        <w:t>/&gt;</w:t>
      </w:r>
      <w:r w:rsidRPr="00402E29">
        <w:rPr>
          <w:lang w:val="en-GB"/>
        </w:rPr>
        <w:t xml:space="preserve">s typically </w:t>
      </w:r>
      <w:proofErr w:type="gramStart"/>
      <w:r w:rsidRPr="00402E29">
        <w:rPr>
          <w:lang w:val="en-GB"/>
        </w:rPr>
        <w:t>do</w:t>
      </w:r>
      <w:proofErr w:type="gramEnd"/>
      <w:r w:rsidRPr="00402E29">
        <w:rPr>
          <w:lang w:val="en-GB"/>
        </w:rPr>
        <w:t xml:space="preserve"> not abide to the usual nesting rules, we cannot use normal start-and-end tags to mark these passages. Instead, we need to use two empty elements, and link them together to mark the extent of the deleted passage. The first of these two empty elements is the </w:t>
      </w:r>
      <w:r w:rsidRPr="00402E29">
        <w:rPr>
          <w:color w:val="FF0000"/>
          <w:lang w:val="en-GB"/>
        </w:rPr>
        <w:t>&lt;</w:t>
      </w:r>
      <w:proofErr w:type="spellStart"/>
      <w:r w:rsidRPr="00402E29">
        <w:rPr>
          <w:color w:val="FF0000"/>
          <w:lang w:val="en-GB"/>
        </w:rPr>
        <w:t>delSpan</w:t>
      </w:r>
      <w:proofErr w:type="spellEnd"/>
      <w:r w:rsidRPr="00402E29">
        <w:rPr>
          <w:color w:val="FF0000"/>
          <w:lang w:val="en-GB"/>
        </w:rPr>
        <w:t>/&gt;</w:t>
      </w:r>
      <w:r w:rsidRPr="00402E29">
        <w:rPr>
          <w:lang w:val="en-GB"/>
        </w:rPr>
        <w:t xml:space="preserve"> element (see: </w:t>
      </w:r>
      <w:hyperlink r:id="rId16" w:tooltip="&lt;delSpan/&gt;" w:history="1">
        <w:r w:rsidRPr="00402E29">
          <w:rPr>
            <w:color w:val="FF0000"/>
            <w:lang w:val="en-GB"/>
          </w:rPr>
          <w:t>&lt;</w:t>
        </w:r>
        <w:proofErr w:type="spellStart"/>
        <w:r w:rsidRPr="00402E29">
          <w:rPr>
            <w:color w:val="FF0000"/>
            <w:lang w:val="en-GB"/>
          </w:rPr>
          <w:t>delSpan</w:t>
        </w:r>
        <w:proofErr w:type="spellEnd"/>
        <w:r w:rsidRPr="00402E29">
          <w:rPr>
            <w:color w:val="FF0000"/>
            <w:lang w:val="en-GB"/>
          </w:rPr>
          <w:t>&gt;</w:t>
        </w:r>
      </w:hyperlink>
      <w:r w:rsidRPr="00402E29">
        <w:rPr>
          <w:lang w:val="en-GB"/>
        </w:rPr>
        <w:t xml:space="preserve">), and the second element is an </w:t>
      </w:r>
      <w:r w:rsidRPr="00402E29">
        <w:rPr>
          <w:color w:val="FF0000"/>
          <w:lang w:val="en-GB"/>
        </w:rPr>
        <w:t>&lt;anchor/&gt;</w:t>
      </w:r>
      <w:r w:rsidRPr="00402E29">
        <w:rPr>
          <w:lang w:val="en-GB"/>
        </w:rPr>
        <w:t xml:space="preserve"> element, further detailed below.</w:t>
      </w:r>
    </w:p>
    <w:p w14:paraId="13C9B71C" w14:textId="77777777" w:rsidR="00402E29" w:rsidRDefault="00402E29" w:rsidP="00402E29">
      <w:pPr>
        <w:pStyle w:val="Subtitel"/>
        <w:rPr>
          <w:lang w:val="en-GB"/>
        </w:rPr>
      </w:pPr>
      <w:r>
        <w:rPr>
          <w:lang w:val="en-GB"/>
        </w:rPr>
        <w:t>Attributes</w:t>
      </w:r>
    </w:p>
    <w:p w14:paraId="3C8279D3" w14:textId="77777777" w:rsidR="00B264E9" w:rsidRPr="00402E29" w:rsidRDefault="00402E29" w:rsidP="00B264E9">
      <w:pPr>
        <w:pStyle w:val="Normaalweb"/>
        <w:tabs>
          <w:tab w:val="left" w:pos="1418"/>
        </w:tabs>
        <w:spacing w:line="276" w:lineRule="auto"/>
        <w:jc w:val="both"/>
        <w:rPr>
          <w:lang w:val="en-GB"/>
        </w:rPr>
      </w:pPr>
      <w:r>
        <w:rPr>
          <w:lang w:val="en-GB"/>
        </w:rPr>
        <w:t>@</w:t>
      </w:r>
      <w:proofErr w:type="spellStart"/>
      <w:proofErr w:type="gramStart"/>
      <w:r>
        <w:rPr>
          <w:i/>
          <w:lang w:val="en-GB"/>
        </w:rPr>
        <w:t>xml:</w:t>
      </w:r>
      <w:r w:rsidRPr="00402E29">
        <w:rPr>
          <w:lang w:val="en-GB"/>
        </w:rPr>
        <w:t>id</w:t>
      </w:r>
      <w:proofErr w:type="spellEnd"/>
      <w:proofErr w:type="gramEnd"/>
      <w:r>
        <w:rPr>
          <w:lang w:val="en-GB"/>
        </w:rPr>
        <w:tab/>
      </w:r>
      <w:r w:rsidRPr="00402E29">
        <w:rPr>
          <w:lang w:val="en-GB"/>
        </w:rPr>
        <w:t>For the possible values of the @</w:t>
      </w:r>
      <w:proofErr w:type="spellStart"/>
      <w:r w:rsidRPr="00402E29">
        <w:rPr>
          <w:i/>
          <w:lang w:val="en-GB"/>
        </w:rPr>
        <w:t>xml:id</w:t>
      </w:r>
      <w:proofErr w:type="spellEnd"/>
      <w:r>
        <w:rPr>
          <w:lang w:val="en-GB"/>
        </w:rPr>
        <w:t>.</w:t>
      </w:r>
      <w:r w:rsidRPr="00402E29">
        <w:rPr>
          <w:lang w:val="en-GB"/>
        </w:rPr>
        <w:t xml:space="preserve"> Apart from the usual rules for </w:t>
      </w:r>
      <w:r>
        <w:rPr>
          <w:lang w:val="en-GB"/>
        </w:rPr>
        <w:tab/>
      </w:r>
      <w:r w:rsidRPr="00402E29">
        <w:rPr>
          <w:lang w:val="en-GB"/>
        </w:rPr>
        <w:t>@</w:t>
      </w:r>
      <w:proofErr w:type="spellStart"/>
      <w:r w:rsidRPr="00402E29">
        <w:rPr>
          <w:i/>
          <w:lang w:val="en-GB"/>
        </w:rPr>
        <w:t>xml</w:t>
      </w:r>
      <w:proofErr w:type="gramStart"/>
      <w:r w:rsidRPr="00402E29">
        <w:rPr>
          <w:i/>
          <w:lang w:val="en-GB"/>
        </w:rPr>
        <w:t>:id</w:t>
      </w:r>
      <w:r w:rsidRPr="00402E29">
        <w:rPr>
          <w:lang w:val="en-GB"/>
        </w:rPr>
        <w:t>s</w:t>
      </w:r>
      <w:proofErr w:type="spellEnd"/>
      <w:proofErr w:type="gramEnd"/>
      <w:r w:rsidRPr="00402E29">
        <w:rPr>
          <w:lang w:val="en-GB"/>
        </w:rPr>
        <w:t>, it is of course important that the anchor's @</w:t>
      </w:r>
      <w:proofErr w:type="spellStart"/>
      <w:r w:rsidRPr="00402E29">
        <w:rPr>
          <w:i/>
          <w:lang w:val="en-GB"/>
        </w:rPr>
        <w:t>xml:id</w:t>
      </w:r>
      <w:proofErr w:type="spellEnd"/>
      <w:r w:rsidRPr="00402E29">
        <w:rPr>
          <w:lang w:val="en-GB"/>
        </w:rPr>
        <w:t xml:space="preserve"> has the same </w:t>
      </w:r>
      <w:r>
        <w:rPr>
          <w:lang w:val="en-GB"/>
        </w:rPr>
        <w:tab/>
      </w:r>
      <w:r w:rsidRPr="00402E29">
        <w:rPr>
          <w:lang w:val="en-GB"/>
        </w:rPr>
        <w:t xml:space="preserve">value (minus a </w:t>
      </w:r>
      <w:proofErr w:type="spellStart"/>
      <w:r w:rsidRPr="00402E29">
        <w:rPr>
          <w:lang w:val="en-GB"/>
        </w:rPr>
        <w:t>hashtag</w:t>
      </w:r>
      <w:proofErr w:type="spellEnd"/>
      <w:r w:rsidRPr="00402E29">
        <w:rPr>
          <w:lang w:val="en-GB"/>
        </w:rPr>
        <w:t xml:space="preserve">) as the </w:t>
      </w:r>
      <w:r w:rsidRPr="00402E29">
        <w:rPr>
          <w:color w:val="FF0000"/>
          <w:lang w:val="en-GB"/>
        </w:rPr>
        <w:t>&lt;</w:t>
      </w:r>
      <w:proofErr w:type="spellStart"/>
      <w:r w:rsidRPr="00402E29">
        <w:rPr>
          <w:color w:val="FF0000"/>
          <w:lang w:val="en-GB"/>
        </w:rPr>
        <w:t>delSpan</w:t>
      </w:r>
      <w:proofErr w:type="spellEnd"/>
      <w:r w:rsidRPr="00402E29">
        <w:rPr>
          <w:color w:val="FF0000"/>
          <w:lang w:val="en-GB"/>
        </w:rPr>
        <w:t>&gt;</w:t>
      </w:r>
      <w:r w:rsidRPr="00402E29">
        <w:rPr>
          <w:lang w:val="en-GB"/>
        </w:rPr>
        <w:t>'s @</w:t>
      </w:r>
      <w:proofErr w:type="spellStart"/>
      <w:r w:rsidRPr="00402E29">
        <w:rPr>
          <w:i/>
          <w:lang w:val="en-GB"/>
        </w:rPr>
        <w:t>spanTo</w:t>
      </w:r>
      <w:proofErr w:type="spellEnd"/>
      <w:r w:rsidRPr="00402E29">
        <w:rPr>
          <w:lang w:val="en-GB"/>
        </w:rPr>
        <w:t xml:space="preserve"> value (see: </w:t>
      </w:r>
      <w:hyperlink r:id="rId17" w:tooltip="&lt;delSpan/&gt;" w:history="1">
        <w:r w:rsidRPr="00402E29">
          <w:rPr>
            <w:color w:val="FF0000"/>
            <w:lang w:val="en-GB"/>
          </w:rPr>
          <w:t>&lt;</w:t>
        </w:r>
        <w:proofErr w:type="spellStart"/>
        <w:r w:rsidRPr="00402E29">
          <w:rPr>
            <w:color w:val="FF0000"/>
            <w:lang w:val="en-GB"/>
          </w:rPr>
          <w:t>delSpan</w:t>
        </w:r>
        <w:proofErr w:type="spellEnd"/>
        <w:r w:rsidRPr="00402E29">
          <w:rPr>
            <w:color w:val="FF0000"/>
            <w:lang w:val="en-GB"/>
          </w:rPr>
          <w:t>/&gt;</w:t>
        </w:r>
      </w:hyperlink>
      <w:r w:rsidRPr="00402E29">
        <w:rPr>
          <w:lang w:val="en-GB"/>
        </w:rPr>
        <w:t>).</w:t>
      </w:r>
    </w:p>
    <w:p w14:paraId="74886685" w14:textId="77777777" w:rsidR="00C6047C" w:rsidRDefault="00C6047C" w:rsidP="00C6047C">
      <w:pPr>
        <w:pStyle w:val="Normaalweb"/>
        <w:tabs>
          <w:tab w:val="left" w:pos="1418"/>
        </w:tabs>
        <w:spacing w:line="276" w:lineRule="auto"/>
        <w:jc w:val="both"/>
        <w:rPr>
          <w:lang w:val="en-GB"/>
        </w:rPr>
      </w:pPr>
      <w:r>
        <w:rPr>
          <w:lang w:val="en-GB"/>
        </w:rPr>
        <w:tab/>
        <w:t>The @</w:t>
      </w:r>
      <w:proofErr w:type="spellStart"/>
      <w:r>
        <w:rPr>
          <w:i/>
          <w:lang w:val="en-GB"/>
        </w:rPr>
        <w:t>xml</w:t>
      </w:r>
      <w:proofErr w:type="gramStart"/>
      <w:r>
        <w:rPr>
          <w:i/>
          <w:lang w:val="en-GB"/>
        </w:rPr>
        <w:t>:id</w:t>
      </w:r>
      <w:proofErr w:type="spellEnd"/>
      <w:proofErr w:type="gramEnd"/>
      <w:r>
        <w:rPr>
          <w:lang w:val="en-GB"/>
        </w:rPr>
        <w:t xml:space="preserve"> is always formulated in the same way: first </w:t>
      </w:r>
      <w:r w:rsidRPr="00027FBB">
        <w:rPr>
          <w:lang w:val="en-GB"/>
        </w:rPr>
        <w:t xml:space="preserve">the manuscript or </w:t>
      </w:r>
      <w:r>
        <w:rPr>
          <w:lang w:val="en-GB"/>
        </w:rPr>
        <w:tab/>
      </w:r>
      <w:r w:rsidRPr="00027FBB">
        <w:rPr>
          <w:lang w:val="en-GB"/>
        </w:rPr>
        <w:t>typescript, followed by the page</w:t>
      </w:r>
      <w:r>
        <w:rPr>
          <w:lang w:val="en-GB"/>
        </w:rPr>
        <w:t xml:space="preserve"> </w:t>
      </w:r>
      <w:r w:rsidRPr="00027FBB">
        <w:rPr>
          <w:lang w:val="en-GB"/>
        </w:rPr>
        <w:t>nu</w:t>
      </w:r>
      <w:r>
        <w:rPr>
          <w:lang w:val="en-GB"/>
        </w:rPr>
        <w:t xml:space="preserve">mber: </w:t>
      </w:r>
    </w:p>
    <w:p w14:paraId="2FD1F879" w14:textId="77777777" w:rsidR="00C6047C" w:rsidRDefault="00C6047C" w:rsidP="00C6047C">
      <w:pPr>
        <w:pStyle w:val="Normaalweb"/>
        <w:tabs>
          <w:tab w:val="left" w:pos="1418"/>
        </w:tabs>
        <w:spacing w:line="276" w:lineRule="auto"/>
        <w:jc w:val="both"/>
        <w:rPr>
          <w:color w:val="7F7F7F" w:themeColor="text1" w:themeTint="80"/>
          <w:lang w:val="en-GB"/>
        </w:rPr>
      </w:pPr>
      <w:r>
        <w:rPr>
          <w:lang w:val="en-GB"/>
        </w:rPr>
        <w:tab/>
      </w:r>
      <w:r>
        <w:rPr>
          <w:lang w:val="en-GB"/>
        </w:rPr>
        <w:tab/>
      </w:r>
      <w:r>
        <w:rPr>
          <w:color w:val="7F7F7F" w:themeColor="text1" w:themeTint="80"/>
          <w:lang w:val="en-GB"/>
        </w:rPr>
        <w:t>&lt;</w:t>
      </w:r>
      <w:proofErr w:type="gramStart"/>
      <w:r>
        <w:rPr>
          <w:color w:val="7F7F7F" w:themeColor="text1" w:themeTint="80"/>
          <w:lang w:val="en-GB"/>
        </w:rPr>
        <w:t>anchor</w:t>
      </w:r>
      <w:proofErr w:type="gramEnd"/>
      <w:r>
        <w:rPr>
          <w:color w:val="7F7F7F" w:themeColor="text1" w:themeTint="80"/>
          <w:lang w:val="en-GB"/>
        </w:rPr>
        <w:t xml:space="preserve"> </w:t>
      </w:r>
      <w:proofErr w:type="spellStart"/>
      <w:r>
        <w:rPr>
          <w:color w:val="7F7F7F" w:themeColor="text1" w:themeTint="80"/>
          <w:lang w:val="en-GB"/>
        </w:rPr>
        <w:t>xml:id</w:t>
      </w:r>
      <w:proofErr w:type="spellEnd"/>
      <w:r>
        <w:rPr>
          <w:color w:val="7F7F7F" w:themeColor="text1" w:themeTint="80"/>
          <w:lang w:val="en-GB"/>
        </w:rPr>
        <w:t>="ms_03r"&gt;</w:t>
      </w:r>
    </w:p>
    <w:p w14:paraId="2536130C" w14:textId="77777777" w:rsidR="00C6047C" w:rsidRDefault="00C6047C" w:rsidP="00C6047C">
      <w:pPr>
        <w:pStyle w:val="Normaalweb"/>
        <w:tabs>
          <w:tab w:val="left" w:pos="1418"/>
        </w:tabs>
        <w:spacing w:line="276" w:lineRule="auto"/>
        <w:jc w:val="both"/>
        <w:rPr>
          <w:lang w:val="en-GB"/>
        </w:rPr>
      </w:pPr>
      <w:r>
        <w:rPr>
          <w:color w:val="7F7F7F" w:themeColor="text1" w:themeTint="80"/>
          <w:lang w:val="en-GB"/>
        </w:rPr>
        <w:tab/>
      </w:r>
      <w:r>
        <w:rPr>
          <w:lang w:val="en-GB"/>
        </w:rPr>
        <w:t xml:space="preserve">If there are more than one </w:t>
      </w:r>
      <w:r w:rsidRPr="006A2249">
        <w:rPr>
          <w:color w:val="FF0000"/>
          <w:lang w:val="en-GB"/>
        </w:rPr>
        <w:t>&lt;</w:t>
      </w:r>
      <w:proofErr w:type="spellStart"/>
      <w:r w:rsidRPr="006A2249">
        <w:rPr>
          <w:color w:val="FF0000"/>
          <w:lang w:val="en-GB"/>
        </w:rPr>
        <w:t>delSpan</w:t>
      </w:r>
      <w:proofErr w:type="spellEnd"/>
      <w:r w:rsidRPr="006A2249">
        <w:rPr>
          <w:color w:val="FF0000"/>
          <w:lang w:val="en-GB"/>
        </w:rPr>
        <w:t>&gt;</w:t>
      </w:r>
      <w:r>
        <w:rPr>
          <w:lang w:val="en-GB"/>
        </w:rPr>
        <w:t xml:space="preserve">'s on a page and hence more than one </w:t>
      </w:r>
      <w:r>
        <w:rPr>
          <w:lang w:val="en-GB"/>
        </w:rPr>
        <w:tab/>
      </w:r>
      <w:r w:rsidRPr="00C6047C">
        <w:rPr>
          <w:color w:val="FF0000"/>
          <w:lang w:val="en-GB"/>
        </w:rPr>
        <w:t>&lt;anchor&gt;</w:t>
      </w:r>
      <w:r>
        <w:rPr>
          <w:lang w:val="en-GB"/>
        </w:rPr>
        <w:t>, the @</w:t>
      </w:r>
      <w:proofErr w:type="spellStart"/>
      <w:r>
        <w:rPr>
          <w:i/>
          <w:lang w:val="en-GB"/>
        </w:rPr>
        <w:t>xml</w:t>
      </w:r>
      <w:proofErr w:type="gramStart"/>
      <w:r>
        <w:rPr>
          <w:i/>
          <w:lang w:val="en-GB"/>
        </w:rPr>
        <w:t>:id</w:t>
      </w:r>
      <w:proofErr w:type="spellEnd"/>
      <w:proofErr w:type="gramEnd"/>
      <w:r>
        <w:rPr>
          <w:lang w:val="en-GB"/>
        </w:rPr>
        <w:t xml:space="preserve"> is expanded with the chronological number of the </w:t>
      </w:r>
      <w:r>
        <w:rPr>
          <w:lang w:val="en-GB"/>
        </w:rPr>
        <w:tab/>
      </w:r>
      <w:r w:rsidRPr="006A2249">
        <w:rPr>
          <w:color w:val="FF0000"/>
          <w:lang w:val="en-GB"/>
        </w:rPr>
        <w:t>&lt;</w:t>
      </w:r>
      <w:proofErr w:type="spellStart"/>
      <w:r w:rsidRPr="006A2249">
        <w:rPr>
          <w:color w:val="FF0000"/>
          <w:lang w:val="en-GB"/>
        </w:rPr>
        <w:t>delSpan</w:t>
      </w:r>
      <w:proofErr w:type="spellEnd"/>
      <w:r w:rsidRPr="006A2249">
        <w:rPr>
          <w:color w:val="FF0000"/>
          <w:lang w:val="en-GB"/>
        </w:rPr>
        <w:t>&gt;</w:t>
      </w:r>
      <w:r>
        <w:rPr>
          <w:lang w:val="en-GB"/>
        </w:rPr>
        <w:t xml:space="preserve">. So, the second </w:t>
      </w:r>
      <w:r w:rsidRPr="006A2249">
        <w:rPr>
          <w:color w:val="FF0000"/>
          <w:lang w:val="en-GB"/>
        </w:rPr>
        <w:t>&lt;</w:t>
      </w:r>
      <w:r>
        <w:rPr>
          <w:color w:val="FF0000"/>
          <w:lang w:val="en-GB"/>
        </w:rPr>
        <w:t>anchor</w:t>
      </w:r>
      <w:r w:rsidRPr="006A2249">
        <w:rPr>
          <w:color w:val="FF0000"/>
          <w:lang w:val="en-GB"/>
        </w:rPr>
        <w:t>&gt;</w:t>
      </w:r>
      <w:r>
        <w:rPr>
          <w:lang w:val="en-GB"/>
        </w:rPr>
        <w:t xml:space="preserve"> on page 03r of the manuscript is </w:t>
      </w:r>
      <w:r>
        <w:rPr>
          <w:lang w:val="en-GB"/>
        </w:rPr>
        <w:tab/>
        <w:t>transcribed as:</w:t>
      </w:r>
    </w:p>
    <w:p w14:paraId="26858C14" w14:textId="77777777" w:rsidR="00C6047C" w:rsidRDefault="00C6047C" w:rsidP="00C6047C">
      <w:pPr>
        <w:pStyle w:val="Normaalweb"/>
        <w:tabs>
          <w:tab w:val="left" w:pos="1418"/>
        </w:tabs>
        <w:spacing w:line="276" w:lineRule="auto"/>
        <w:jc w:val="both"/>
        <w:rPr>
          <w:color w:val="7F7F7F" w:themeColor="text1" w:themeTint="80"/>
          <w:lang w:val="en-GB"/>
        </w:rPr>
      </w:pPr>
      <w:r>
        <w:rPr>
          <w:lang w:val="en-GB"/>
        </w:rPr>
        <w:tab/>
      </w:r>
      <w:r>
        <w:rPr>
          <w:lang w:val="en-GB"/>
        </w:rPr>
        <w:tab/>
      </w:r>
      <w:r>
        <w:rPr>
          <w:color w:val="7F7F7F" w:themeColor="text1" w:themeTint="80"/>
          <w:lang w:val="en-GB"/>
        </w:rPr>
        <w:t>&lt;</w:t>
      </w:r>
      <w:proofErr w:type="gramStart"/>
      <w:r>
        <w:rPr>
          <w:color w:val="7F7F7F" w:themeColor="text1" w:themeTint="80"/>
          <w:lang w:val="en-GB"/>
        </w:rPr>
        <w:t>anchor</w:t>
      </w:r>
      <w:proofErr w:type="gramEnd"/>
      <w:r>
        <w:rPr>
          <w:color w:val="7F7F7F" w:themeColor="text1" w:themeTint="80"/>
          <w:lang w:val="en-GB"/>
        </w:rPr>
        <w:t xml:space="preserve"> </w:t>
      </w:r>
      <w:proofErr w:type="spellStart"/>
      <w:r>
        <w:rPr>
          <w:color w:val="7F7F7F" w:themeColor="text1" w:themeTint="80"/>
          <w:lang w:val="en-GB"/>
        </w:rPr>
        <w:t>xml:id</w:t>
      </w:r>
      <w:proofErr w:type="spellEnd"/>
      <w:r>
        <w:rPr>
          <w:color w:val="7F7F7F" w:themeColor="text1" w:themeTint="80"/>
          <w:lang w:val="en-GB"/>
        </w:rPr>
        <w:t>="ms_03r_2"&gt;</w:t>
      </w:r>
    </w:p>
    <w:p w14:paraId="6C5B9123" w14:textId="77777777" w:rsidR="00C6047C" w:rsidRDefault="002C4919" w:rsidP="002C4919">
      <w:pPr>
        <w:pStyle w:val="Kop1"/>
        <w:rPr>
          <w:sz w:val="32"/>
          <w:lang w:val="en-GB"/>
        </w:rPr>
      </w:pPr>
      <w:r>
        <w:rPr>
          <w:sz w:val="32"/>
          <w:lang w:val="en-GB"/>
        </w:rPr>
        <w:t>&lt;</w:t>
      </w:r>
      <w:proofErr w:type="gramStart"/>
      <w:r>
        <w:rPr>
          <w:sz w:val="32"/>
          <w:lang w:val="en-GB"/>
        </w:rPr>
        <w:t>add</w:t>
      </w:r>
      <w:proofErr w:type="gramEnd"/>
      <w:r>
        <w:rPr>
          <w:sz w:val="32"/>
          <w:lang w:val="en-GB"/>
        </w:rPr>
        <w:t>&gt;</w:t>
      </w:r>
    </w:p>
    <w:p w14:paraId="0FDBDC8F" w14:textId="77777777" w:rsidR="002C4919" w:rsidRDefault="002C4919" w:rsidP="002C4919">
      <w:pPr>
        <w:pStyle w:val="Subtitel"/>
        <w:rPr>
          <w:lang w:val="en-GB"/>
        </w:rPr>
      </w:pPr>
      <w:r>
        <w:rPr>
          <w:lang w:val="en-GB"/>
        </w:rPr>
        <w:t>What is it?</w:t>
      </w:r>
    </w:p>
    <w:p w14:paraId="00A922B5" w14:textId="77777777" w:rsidR="002C4919" w:rsidRDefault="002C4919" w:rsidP="002C4919">
      <w:pPr>
        <w:pStyle w:val="Normaalweb"/>
        <w:tabs>
          <w:tab w:val="left" w:pos="1418"/>
        </w:tabs>
        <w:spacing w:line="276" w:lineRule="auto"/>
        <w:jc w:val="both"/>
        <w:rPr>
          <w:lang w:val="en-GB"/>
        </w:rPr>
      </w:pPr>
      <w:r w:rsidRPr="002C4919">
        <w:rPr>
          <w:lang w:val="en-GB"/>
        </w:rPr>
        <w:t>The </w:t>
      </w:r>
      <w:r w:rsidRPr="002C4919">
        <w:rPr>
          <w:color w:val="FF0000"/>
          <w:lang w:val="en-GB"/>
        </w:rPr>
        <w:t>&lt;add&gt;</w:t>
      </w:r>
      <w:r w:rsidRPr="002C4919">
        <w:rPr>
          <w:lang w:val="en-GB"/>
        </w:rPr>
        <w:t xml:space="preserve"> tag marks additions that have been inserted in the by the author (scribe, </w:t>
      </w:r>
      <w:proofErr w:type="spellStart"/>
      <w:r w:rsidRPr="002C4919">
        <w:rPr>
          <w:lang w:val="en-GB"/>
        </w:rPr>
        <w:t>proofreader</w:t>
      </w:r>
      <w:proofErr w:type="spellEnd"/>
      <w:r w:rsidRPr="002C4919">
        <w:rPr>
          <w:lang w:val="en-GB"/>
        </w:rPr>
        <w:t>, editor, etc.)</w:t>
      </w:r>
      <w:r>
        <w:rPr>
          <w:lang w:val="en-GB"/>
        </w:rPr>
        <w:t>.</w:t>
      </w:r>
    </w:p>
    <w:p w14:paraId="73A53B8A" w14:textId="77777777" w:rsidR="002C4919" w:rsidRDefault="002C4919" w:rsidP="002C4919">
      <w:pPr>
        <w:pStyle w:val="Subtitel"/>
        <w:rPr>
          <w:lang w:val="en-GB"/>
        </w:rPr>
      </w:pPr>
      <w:r>
        <w:rPr>
          <w:lang w:val="en-GB"/>
        </w:rPr>
        <w:t>Attributes</w:t>
      </w:r>
    </w:p>
    <w:p w14:paraId="24EA0968" w14:textId="77777777" w:rsidR="002C4919" w:rsidRPr="002C4919" w:rsidRDefault="002C4919" w:rsidP="002C4919">
      <w:pPr>
        <w:pStyle w:val="Normaalweb"/>
        <w:rPr>
          <w:lang w:val="en-GB"/>
        </w:rPr>
      </w:pPr>
      <w:r>
        <w:rPr>
          <w:lang w:val="en-GB"/>
        </w:rPr>
        <w:t>@</w:t>
      </w:r>
      <w:proofErr w:type="gramStart"/>
      <w:r>
        <w:rPr>
          <w:i/>
          <w:lang w:val="en-GB"/>
        </w:rPr>
        <w:t>place</w:t>
      </w:r>
      <w:proofErr w:type="gramEnd"/>
      <w:r>
        <w:rPr>
          <w:i/>
          <w:lang w:val="en-GB"/>
        </w:rPr>
        <w:tab/>
      </w:r>
      <w:r>
        <w:rPr>
          <w:lang w:val="en-GB"/>
        </w:rPr>
        <w:t>We distinguish 8</w:t>
      </w:r>
      <w:r w:rsidRPr="002C4919">
        <w:rPr>
          <w:lang w:val="en-GB"/>
        </w:rPr>
        <w:t xml:space="preserve"> different types of additions:</w:t>
      </w:r>
    </w:p>
    <w:p w14:paraId="4177ABEE"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val="en-GB" w:eastAsia="nl-BE"/>
        </w:rPr>
      </w:pPr>
      <w:proofErr w:type="gramStart"/>
      <w:r w:rsidRPr="002C4919">
        <w:rPr>
          <w:rFonts w:ascii="Times New Roman" w:eastAsia="Times New Roman" w:hAnsi="Times New Roman" w:cs="Times New Roman"/>
          <w:sz w:val="24"/>
          <w:szCs w:val="24"/>
          <w:lang w:val="en-GB" w:eastAsia="nl-BE"/>
        </w:rPr>
        <w:t>additions</w:t>
      </w:r>
      <w:proofErr w:type="gramEnd"/>
      <w:r w:rsidRPr="002C4919">
        <w:rPr>
          <w:rFonts w:ascii="Times New Roman" w:eastAsia="Times New Roman" w:hAnsi="Times New Roman" w:cs="Times New Roman"/>
          <w:sz w:val="24"/>
          <w:szCs w:val="24"/>
          <w:lang w:val="en-GB" w:eastAsia="nl-BE"/>
        </w:rPr>
        <w:t xml:space="preserve"> in </w:t>
      </w:r>
      <w:r w:rsidRPr="008C4BFE">
        <w:rPr>
          <w:rFonts w:ascii="Times New Roman" w:eastAsia="Times New Roman" w:hAnsi="Times New Roman" w:cs="Times New Roman"/>
          <w:b/>
          <w:sz w:val="24"/>
          <w:szCs w:val="24"/>
          <w:lang w:val="en-GB" w:eastAsia="nl-BE"/>
        </w:rPr>
        <w:t>the left margin</w:t>
      </w:r>
      <w:r w:rsidRPr="002C4919">
        <w:rPr>
          <w:rFonts w:ascii="Times New Roman" w:eastAsia="Times New Roman" w:hAnsi="Times New Roman" w:cs="Times New Roman"/>
          <w:sz w:val="24"/>
          <w:szCs w:val="24"/>
          <w:lang w:val="en-GB" w:eastAsia="nl-BE"/>
        </w:rPr>
        <w:t xml:space="preserve"> of the text </w:t>
      </w:r>
      <w:r w:rsidRPr="002C4919">
        <w:rPr>
          <w:rFonts w:ascii="Times New Roman" w:eastAsia="Times New Roman" w:hAnsi="Times New Roman" w:cs="Times New Roman"/>
          <w:color w:val="7F7F7F" w:themeColor="text1" w:themeTint="80"/>
          <w:sz w:val="24"/>
          <w:szCs w:val="24"/>
          <w:lang w:val="en-GB" w:eastAsia="nl-BE"/>
        </w:rPr>
        <w:t>(place="</w:t>
      </w:r>
      <w:proofErr w:type="spellStart"/>
      <w:r w:rsidRPr="002C4919">
        <w:rPr>
          <w:rFonts w:ascii="Times New Roman" w:eastAsia="Times New Roman" w:hAnsi="Times New Roman" w:cs="Times New Roman"/>
          <w:color w:val="7F7F7F" w:themeColor="text1" w:themeTint="80"/>
          <w:sz w:val="24"/>
          <w:szCs w:val="24"/>
          <w:lang w:val="en-GB" w:eastAsia="nl-BE"/>
        </w:rPr>
        <w:t>marginleft</w:t>
      </w:r>
      <w:proofErr w:type="spellEnd"/>
      <w:r w:rsidRPr="002C4919">
        <w:rPr>
          <w:rFonts w:ascii="Times New Roman" w:eastAsia="Times New Roman" w:hAnsi="Times New Roman" w:cs="Times New Roman"/>
          <w:color w:val="7F7F7F" w:themeColor="text1" w:themeTint="80"/>
          <w:sz w:val="24"/>
          <w:szCs w:val="24"/>
          <w:lang w:val="en-GB" w:eastAsia="nl-BE"/>
        </w:rPr>
        <w:t>")</w:t>
      </w:r>
      <w:r w:rsidRPr="002C4919">
        <w:rPr>
          <w:rFonts w:ascii="Times New Roman" w:eastAsia="Times New Roman" w:hAnsi="Times New Roman" w:cs="Times New Roman"/>
          <w:sz w:val="24"/>
          <w:szCs w:val="24"/>
          <w:lang w:val="en-GB" w:eastAsia="nl-BE"/>
        </w:rPr>
        <w:t>,</w:t>
      </w:r>
    </w:p>
    <w:p w14:paraId="270B9870"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val="en-GB" w:eastAsia="nl-BE"/>
        </w:rPr>
      </w:pPr>
      <w:proofErr w:type="gramStart"/>
      <w:r w:rsidRPr="002C4919">
        <w:rPr>
          <w:rFonts w:ascii="Times New Roman" w:eastAsia="Times New Roman" w:hAnsi="Times New Roman" w:cs="Times New Roman"/>
          <w:sz w:val="24"/>
          <w:szCs w:val="24"/>
          <w:lang w:val="en-GB" w:eastAsia="nl-BE"/>
        </w:rPr>
        <w:t>additions</w:t>
      </w:r>
      <w:proofErr w:type="gramEnd"/>
      <w:r w:rsidRPr="002C4919">
        <w:rPr>
          <w:rFonts w:ascii="Times New Roman" w:eastAsia="Times New Roman" w:hAnsi="Times New Roman" w:cs="Times New Roman"/>
          <w:sz w:val="24"/>
          <w:szCs w:val="24"/>
          <w:lang w:val="en-GB" w:eastAsia="nl-BE"/>
        </w:rPr>
        <w:t xml:space="preserve"> in </w:t>
      </w:r>
      <w:r w:rsidRPr="008C4BFE">
        <w:rPr>
          <w:rFonts w:ascii="Times New Roman" w:eastAsia="Times New Roman" w:hAnsi="Times New Roman" w:cs="Times New Roman"/>
          <w:b/>
          <w:sz w:val="24"/>
          <w:szCs w:val="24"/>
          <w:lang w:val="en-GB" w:eastAsia="nl-BE"/>
        </w:rPr>
        <w:t xml:space="preserve">the right margin </w:t>
      </w:r>
      <w:r w:rsidRPr="002C4919">
        <w:rPr>
          <w:rFonts w:ascii="Times New Roman" w:eastAsia="Times New Roman" w:hAnsi="Times New Roman" w:cs="Times New Roman"/>
          <w:sz w:val="24"/>
          <w:szCs w:val="24"/>
          <w:lang w:val="en-GB" w:eastAsia="nl-BE"/>
        </w:rPr>
        <w:t>of the text </w:t>
      </w:r>
      <w:r w:rsidRPr="002C4919">
        <w:rPr>
          <w:rFonts w:ascii="Times New Roman" w:eastAsia="Times New Roman" w:hAnsi="Times New Roman" w:cs="Times New Roman"/>
          <w:color w:val="7F7F7F" w:themeColor="text1" w:themeTint="80"/>
          <w:sz w:val="24"/>
          <w:szCs w:val="24"/>
          <w:lang w:val="en-GB" w:eastAsia="nl-BE"/>
        </w:rPr>
        <w:t>(place="</w:t>
      </w:r>
      <w:proofErr w:type="spellStart"/>
      <w:r w:rsidRPr="002C4919">
        <w:rPr>
          <w:rFonts w:ascii="Times New Roman" w:eastAsia="Times New Roman" w:hAnsi="Times New Roman" w:cs="Times New Roman"/>
          <w:color w:val="7F7F7F" w:themeColor="text1" w:themeTint="80"/>
          <w:sz w:val="24"/>
          <w:szCs w:val="24"/>
          <w:lang w:val="en-GB" w:eastAsia="nl-BE"/>
        </w:rPr>
        <w:t>marginright</w:t>
      </w:r>
      <w:proofErr w:type="spellEnd"/>
      <w:r w:rsidRPr="002C4919">
        <w:rPr>
          <w:rFonts w:ascii="Times New Roman" w:eastAsia="Times New Roman" w:hAnsi="Times New Roman" w:cs="Times New Roman"/>
          <w:color w:val="7F7F7F" w:themeColor="text1" w:themeTint="80"/>
          <w:sz w:val="24"/>
          <w:szCs w:val="24"/>
          <w:lang w:val="en-GB" w:eastAsia="nl-BE"/>
        </w:rPr>
        <w:t>")</w:t>
      </w:r>
      <w:r w:rsidRPr="002C4919">
        <w:rPr>
          <w:rFonts w:ascii="Times New Roman" w:eastAsia="Times New Roman" w:hAnsi="Times New Roman" w:cs="Times New Roman"/>
          <w:sz w:val="24"/>
          <w:szCs w:val="24"/>
          <w:lang w:val="en-GB" w:eastAsia="nl-BE"/>
        </w:rPr>
        <w:t>,</w:t>
      </w:r>
    </w:p>
    <w:p w14:paraId="02E3C567"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val="en-GB" w:eastAsia="nl-BE"/>
        </w:rPr>
      </w:pPr>
      <w:proofErr w:type="gramStart"/>
      <w:r w:rsidRPr="002C4919">
        <w:rPr>
          <w:rFonts w:ascii="Times New Roman" w:eastAsia="Times New Roman" w:hAnsi="Times New Roman" w:cs="Times New Roman"/>
          <w:sz w:val="24"/>
          <w:szCs w:val="24"/>
          <w:lang w:val="en-GB" w:eastAsia="nl-BE"/>
        </w:rPr>
        <w:t>additions</w:t>
      </w:r>
      <w:proofErr w:type="gramEnd"/>
      <w:r w:rsidRPr="002C4919">
        <w:rPr>
          <w:rFonts w:ascii="Times New Roman" w:eastAsia="Times New Roman" w:hAnsi="Times New Roman" w:cs="Times New Roman"/>
          <w:sz w:val="24"/>
          <w:szCs w:val="24"/>
          <w:lang w:val="en-GB" w:eastAsia="nl-BE"/>
        </w:rPr>
        <w:t xml:space="preserve"> in </w:t>
      </w:r>
      <w:r w:rsidRPr="008C4BFE">
        <w:rPr>
          <w:rFonts w:ascii="Times New Roman" w:eastAsia="Times New Roman" w:hAnsi="Times New Roman" w:cs="Times New Roman"/>
          <w:b/>
          <w:sz w:val="24"/>
          <w:szCs w:val="24"/>
          <w:lang w:val="en-GB" w:eastAsia="nl-BE"/>
        </w:rPr>
        <w:t>the bottom margin</w:t>
      </w:r>
      <w:r w:rsidRPr="002C4919">
        <w:rPr>
          <w:rFonts w:ascii="Times New Roman" w:eastAsia="Times New Roman" w:hAnsi="Times New Roman" w:cs="Times New Roman"/>
          <w:sz w:val="24"/>
          <w:szCs w:val="24"/>
          <w:lang w:val="en-GB" w:eastAsia="nl-BE"/>
        </w:rPr>
        <w:t xml:space="preserve"> of the text </w:t>
      </w:r>
      <w:r w:rsidRPr="002C4919">
        <w:rPr>
          <w:rFonts w:ascii="Times New Roman" w:eastAsia="Times New Roman" w:hAnsi="Times New Roman" w:cs="Times New Roman"/>
          <w:color w:val="7F7F7F" w:themeColor="text1" w:themeTint="80"/>
          <w:sz w:val="24"/>
          <w:szCs w:val="24"/>
          <w:lang w:val="en-GB" w:eastAsia="nl-BE"/>
        </w:rPr>
        <w:t>(place="</w:t>
      </w:r>
      <w:proofErr w:type="spellStart"/>
      <w:r w:rsidRPr="002C4919">
        <w:rPr>
          <w:rFonts w:ascii="Times New Roman" w:eastAsia="Times New Roman" w:hAnsi="Times New Roman" w:cs="Times New Roman"/>
          <w:color w:val="7F7F7F" w:themeColor="text1" w:themeTint="80"/>
          <w:sz w:val="24"/>
          <w:szCs w:val="24"/>
          <w:lang w:val="en-GB" w:eastAsia="nl-BE"/>
        </w:rPr>
        <w:t>marginbottom</w:t>
      </w:r>
      <w:proofErr w:type="spellEnd"/>
      <w:r w:rsidRPr="002C4919">
        <w:rPr>
          <w:rFonts w:ascii="Times New Roman" w:eastAsia="Times New Roman" w:hAnsi="Times New Roman" w:cs="Times New Roman"/>
          <w:color w:val="7F7F7F" w:themeColor="text1" w:themeTint="80"/>
          <w:sz w:val="24"/>
          <w:szCs w:val="24"/>
          <w:lang w:val="en-GB" w:eastAsia="nl-BE"/>
        </w:rPr>
        <w:t>")</w:t>
      </w:r>
      <w:r w:rsidRPr="002C4919">
        <w:rPr>
          <w:rFonts w:ascii="Times New Roman" w:eastAsia="Times New Roman" w:hAnsi="Times New Roman" w:cs="Times New Roman"/>
          <w:sz w:val="24"/>
          <w:szCs w:val="24"/>
          <w:lang w:val="en-GB" w:eastAsia="nl-BE"/>
        </w:rPr>
        <w:t>,</w:t>
      </w:r>
    </w:p>
    <w:p w14:paraId="7718A32F"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color w:val="7F7F7F" w:themeColor="text1" w:themeTint="80"/>
          <w:sz w:val="24"/>
          <w:szCs w:val="24"/>
          <w:lang w:val="en-GB" w:eastAsia="nl-BE"/>
        </w:rPr>
      </w:pPr>
      <w:proofErr w:type="gramStart"/>
      <w:r w:rsidRPr="002C4919">
        <w:rPr>
          <w:rFonts w:ascii="Times New Roman" w:eastAsia="Times New Roman" w:hAnsi="Times New Roman" w:cs="Times New Roman"/>
          <w:sz w:val="24"/>
          <w:szCs w:val="24"/>
          <w:lang w:val="en-GB" w:eastAsia="nl-BE"/>
        </w:rPr>
        <w:t>additions</w:t>
      </w:r>
      <w:proofErr w:type="gramEnd"/>
      <w:r w:rsidRPr="002C4919">
        <w:rPr>
          <w:rFonts w:ascii="Times New Roman" w:eastAsia="Times New Roman" w:hAnsi="Times New Roman" w:cs="Times New Roman"/>
          <w:sz w:val="24"/>
          <w:szCs w:val="24"/>
          <w:lang w:val="en-GB" w:eastAsia="nl-BE"/>
        </w:rPr>
        <w:t xml:space="preserve"> in </w:t>
      </w:r>
      <w:r w:rsidRPr="008C4BFE">
        <w:rPr>
          <w:rFonts w:ascii="Times New Roman" w:eastAsia="Times New Roman" w:hAnsi="Times New Roman" w:cs="Times New Roman"/>
          <w:b/>
          <w:sz w:val="24"/>
          <w:szCs w:val="24"/>
          <w:lang w:val="en-GB" w:eastAsia="nl-BE"/>
        </w:rPr>
        <w:t>the top margin</w:t>
      </w:r>
      <w:r w:rsidRPr="002C4919">
        <w:rPr>
          <w:rFonts w:ascii="Times New Roman" w:eastAsia="Times New Roman" w:hAnsi="Times New Roman" w:cs="Times New Roman"/>
          <w:sz w:val="24"/>
          <w:szCs w:val="24"/>
          <w:lang w:val="en-GB" w:eastAsia="nl-BE"/>
        </w:rPr>
        <w:t xml:space="preserve"> of the text </w:t>
      </w:r>
      <w:r w:rsidRPr="002C4919">
        <w:rPr>
          <w:rFonts w:ascii="Times New Roman" w:eastAsia="Times New Roman" w:hAnsi="Times New Roman" w:cs="Times New Roman"/>
          <w:color w:val="7F7F7F" w:themeColor="text1" w:themeTint="80"/>
          <w:sz w:val="24"/>
          <w:szCs w:val="24"/>
          <w:lang w:val="en-GB" w:eastAsia="nl-BE"/>
        </w:rPr>
        <w:t>(place="</w:t>
      </w:r>
      <w:proofErr w:type="spellStart"/>
      <w:r w:rsidRPr="002C4919">
        <w:rPr>
          <w:rFonts w:ascii="Times New Roman" w:eastAsia="Times New Roman" w:hAnsi="Times New Roman" w:cs="Times New Roman"/>
          <w:color w:val="7F7F7F" w:themeColor="text1" w:themeTint="80"/>
          <w:sz w:val="24"/>
          <w:szCs w:val="24"/>
          <w:lang w:val="en-GB" w:eastAsia="nl-BE"/>
        </w:rPr>
        <w:t>margintop</w:t>
      </w:r>
      <w:proofErr w:type="spellEnd"/>
      <w:r w:rsidRPr="002C4919">
        <w:rPr>
          <w:rFonts w:ascii="Times New Roman" w:eastAsia="Times New Roman" w:hAnsi="Times New Roman" w:cs="Times New Roman"/>
          <w:color w:val="7F7F7F" w:themeColor="text1" w:themeTint="80"/>
          <w:sz w:val="24"/>
          <w:szCs w:val="24"/>
          <w:lang w:val="en-GB" w:eastAsia="nl-BE"/>
        </w:rPr>
        <w:t>")</w:t>
      </w:r>
    </w:p>
    <w:p w14:paraId="073926B6"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eastAsia="nl-BE"/>
        </w:rPr>
      </w:pPr>
      <w:r w:rsidRPr="008C4BFE">
        <w:rPr>
          <w:rFonts w:ascii="Times New Roman" w:eastAsia="Times New Roman" w:hAnsi="Times New Roman" w:cs="Times New Roman"/>
          <w:b/>
          <w:sz w:val="24"/>
          <w:szCs w:val="24"/>
          <w:lang w:eastAsia="nl-BE"/>
        </w:rPr>
        <w:t>supralinear</w:t>
      </w:r>
      <w:r w:rsidRPr="002C4919">
        <w:rPr>
          <w:rFonts w:ascii="Times New Roman" w:eastAsia="Times New Roman" w:hAnsi="Times New Roman" w:cs="Times New Roman"/>
          <w:sz w:val="24"/>
          <w:szCs w:val="24"/>
          <w:lang w:eastAsia="nl-BE"/>
        </w:rPr>
        <w:t xml:space="preserve"> additions </w:t>
      </w:r>
      <w:r w:rsidRPr="002C4919">
        <w:rPr>
          <w:rFonts w:ascii="Times New Roman" w:eastAsia="Times New Roman" w:hAnsi="Times New Roman" w:cs="Times New Roman"/>
          <w:color w:val="7F7F7F" w:themeColor="text1" w:themeTint="80"/>
          <w:sz w:val="24"/>
          <w:szCs w:val="24"/>
          <w:lang w:val="en-GB" w:eastAsia="nl-BE"/>
        </w:rPr>
        <w:t>(place="</w:t>
      </w:r>
      <w:proofErr w:type="spellStart"/>
      <w:r w:rsidRPr="002C4919">
        <w:rPr>
          <w:rFonts w:ascii="Times New Roman" w:eastAsia="Times New Roman" w:hAnsi="Times New Roman" w:cs="Times New Roman"/>
          <w:color w:val="7F7F7F" w:themeColor="text1" w:themeTint="80"/>
          <w:sz w:val="24"/>
          <w:szCs w:val="24"/>
          <w:lang w:val="en-GB" w:eastAsia="nl-BE"/>
        </w:rPr>
        <w:t>supralinear</w:t>
      </w:r>
      <w:proofErr w:type="spellEnd"/>
      <w:r w:rsidRPr="002C4919">
        <w:rPr>
          <w:rFonts w:ascii="Times New Roman" w:eastAsia="Times New Roman" w:hAnsi="Times New Roman" w:cs="Times New Roman"/>
          <w:color w:val="7F7F7F" w:themeColor="text1" w:themeTint="80"/>
          <w:sz w:val="24"/>
          <w:szCs w:val="24"/>
          <w:lang w:val="en-GB" w:eastAsia="nl-BE"/>
        </w:rPr>
        <w:t>")</w:t>
      </w:r>
    </w:p>
    <w:p w14:paraId="368EB610"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eastAsia="nl-BE"/>
        </w:rPr>
      </w:pPr>
      <w:r w:rsidRPr="008C4BFE">
        <w:rPr>
          <w:rFonts w:ascii="Times New Roman" w:eastAsia="Times New Roman" w:hAnsi="Times New Roman" w:cs="Times New Roman"/>
          <w:b/>
          <w:sz w:val="24"/>
          <w:szCs w:val="24"/>
          <w:lang w:eastAsia="nl-BE"/>
        </w:rPr>
        <w:t>infralinear</w:t>
      </w:r>
      <w:r w:rsidRPr="002C4919">
        <w:rPr>
          <w:rFonts w:ascii="Times New Roman" w:eastAsia="Times New Roman" w:hAnsi="Times New Roman" w:cs="Times New Roman"/>
          <w:sz w:val="24"/>
          <w:szCs w:val="24"/>
          <w:lang w:eastAsia="nl-BE"/>
        </w:rPr>
        <w:t xml:space="preserve"> additions</w:t>
      </w:r>
      <w:r w:rsidRPr="002C4919">
        <w:rPr>
          <w:rFonts w:ascii="Times New Roman" w:eastAsia="Times New Roman" w:hAnsi="Times New Roman" w:cs="Times New Roman"/>
          <w:color w:val="7F7F7F" w:themeColor="text1" w:themeTint="80"/>
          <w:sz w:val="24"/>
          <w:szCs w:val="24"/>
          <w:lang w:val="en-GB" w:eastAsia="nl-BE"/>
        </w:rPr>
        <w:t> (place="</w:t>
      </w:r>
      <w:proofErr w:type="spellStart"/>
      <w:r w:rsidRPr="002C4919">
        <w:rPr>
          <w:rFonts w:ascii="Times New Roman" w:eastAsia="Times New Roman" w:hAnsi="Times New Roman" w:cs="Times New Roman"/>
          <w:color w:val="7F7F7F" w:themeColor="text1" w:themeTint="80"/>
          <w:sz w:val="24"/>
          <w:szCs w:val="24"/>
          <w:lang w:val="en-GB" w:eastAsia="nl-BE"/>
        </w:rPr>
        <w:t>infralinear</w:t>
      </w:r>
      <w:proofErr w:type="spellEnd"/>
      <w:r w:rsidRPr="002C4919">
        <w:rPr>
          <w:rFonts w:ascii="Times New Roman" w:eastAsia="Times New Roman" w:hAnsi="Times New Roman" w:cs="Times New Roman"/>
          <w:color w:val="7F7F7F" w:themeColor="text1" w:themeTint="80"/>
          <w:sz w:val="24"/>
          <w:szCs w:val="24"/>
          <w:lang w:val="en-GB" w:eastAsia="nl-BE"/>
        </w:rPr>
        <w:t>")</w:t>
      </w:r>
    </w:p>
    <w:p w14:paraId="1BEB4228" w14:textId="77777777" w:rsidR="002C4919" w:rsidRPr="002C4919" w:rsidRDefault="002C4919" w:rsidP="002C4919">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eastAsia="nl-BE"/>
        </w:rPr>
      </w:pPr>
      <w:r w:rsidRPr="008C4BFE">
        <w:rPr>
          <w:rFonts w:ascii="Times New Roman" w:eastAsia="Times New Roman" w:hAnsi="Times New Roman" w:cs="Times New Roman"/>
          <w:b/>
          <w:sz w:val="24"/>
          <w:szCs w:val="24"/>
          <w:lang w:eastAsia="nl-BE"/>
        </w:rPr>
        <w:t>inline</w:t>
      </w:r>
      <w:r w:rsidRPr="002C4919">
        <w:rPr>
          <w:rFonts w:ascii="Times New Roman" w:eastAsia="Times New Roman" w:hAnsi="Times New Roman" w:cs="Times New Roman"/>
          <w:sz w:val="24"/>
          <w:szCs w:val="24"/>
          <w:lang w:eastAsia="nl-BE"/>
        </w:rPr>
        <w:t xml:space="preserve"> additions </w:t>
      </w:r>
      <w:r w:rsidRPr="002C4919">
        <w:rPr>
          <w:rFonts w:ascii="Times New Roman" w:eastAsia="Times New Roman" w:hAnsi="Times New Roman" w:cs="Times New Roman"/>
          <w:color w:val="7F7F7F" w:themeColor="text1" w:themeTint="80"/>
          <w:sz w:val="24"/>
          <w:szCs w:val="24"/>
          <w:lang w:val="en-GB" w:eastAsia="nl-BE"/>
        </w:rPr>
        <w:t>(place="inline")</w:t>
      </w:r>
    </w:p>
    <w:p w14:paraId="2B55B0CE" w14:textId="77777777" w:rsidR="00B264E9" w:rsidRPr="002C4919" w:rsidRDefault="002C4919" w:rsidP="00B90ED1">
      <w:pPr>
        <w:numPr>
          <w:ilvl w:val="0"/>
          <w:numId w:val="11"/>
        </w:numPr>
        <w:tabs>
          <w:tab w:val="clear" w:pos="720"/>
        </w:tabs>
        <w:spacing w:before="100" w:beforeAutospacing="1" w:after="100" w:afterAutospacing="1" w:line="240" w:lineRule="auto"/>
        <w:ind w:left="1985"/>
        <w:rPr>
          <w:rFonts w:ascii="Times New Roman" w:eastAsia="Times New Roman" w:hAnsi="Times New Roman" w:cs="Times New Roman"/>
          <w:sz w:val="24"/>
          <w:szCs w:val="24"/>
          <w:lang w:eastAsia="nl-BE"/>
        </w:rPr>
      </w:pPr>
      <w:r w:rsidRPr="008C4BFE">
        <w:rPr>
          <w:rFonts w:ascii="Times New Roman" w:eastAsia="Times New Roman" w:hAnsi="Times New Roman" w:cs="Times New Roman"/>
          <w:b/>
          <w:sz w:val="24"/>
          <w:szCs w:val="24"/>
          <w:lang w:eastAsia="nl-BE"/>
        </w:rPr>
        <w:t>overwritten</w:t>
      </w:r>
      <w:r w:rsidRPr="002C4919">
        <w:rPr>
          <w:rFonts w:ascii="Times New Roman" w:eastAsia="Times New Roman" w:hAnsi="Times New Roman" w:cs="Times New Roman"/>
          <w:sz w:val="24"/>
          <w:szCs w:val="24"/>
          <w:lang w:eastAsia="nl-BE"/>
        </w:rPr>
        <w:t xml:space="preserve"> additions </w:t>
      </w:r>
      <w:r w:rsidRPr="002C4919">
        <w:rPr>
          <w:rFonts w:ascii="Times New Roman" w:eastAsia="Times New Roman" w:hAnsi="Times New Roman" w:cs="Times New Roman"/>
          <w:color w:val="7F7F7F" w:themeColor="text1" w:themeTint="80"/>
          <w:sz w:val="24"/>
          <w:szCs w:val="24"/>
          <w:lang w:val="en-GB" w:eastAsia="nl-BE"/>
        </w:rPr>
        <w:t>(place="overwritten")</w:t>
      </w:r>
    </w:p>
    <w:p w14:paraId="116C9220" w14:textId="77777777" w:rsidR="002C4919" w:rsidRPr="00B264E9" w:rsidRDefault="002C4919" w:rsidP="002C4919">
      <w:pPr>
        <w:pStyle w:val="Normaalweb"/>
        <w:spacing w:line="276" w:lineRule="auto"/>
        <w:jc w:val="both"/>
        <w:rPr>
          <w:lang w:val="en-GB"/>
        </w:rPr>
      </w:pPr>
      <w:r>
        <w:rPr>
          <w:lang w:val="en-GB"/>
        </w:rPr>
        <w:lastRenderedPageBreak/>
        <w:t>@</w:t>
      </w:r>
      <w:proofErr w:type="gramStart"/>
      <w:r>
        <w:rPr>
          <w:i/>
          <w:lang w:val="en-GB"/>
        </w:rPr>
        <w:t>hand</w:t>
      </w:r>
      <w:proofErr w:type="gramEnd"/>
      <w:r>
        <w:rPr>
          <w:lang w:val="en-GB"/>
        </w:rPr>
        <w:tab/>
      </w:r>
      <w:r>
        <w:rPr>
          <w:lang w:val="en-GB"/>
        </w:rPr>
        <w:tab/>
      </w:r>
      <w:r w:rsidRPr="00B264E9">
        <w:rPr>
          <w:lang w:val="en-GB"/>
        </w:rPr>
        <w:t xml:space="preserve">The </w:t>
      </w:r>
      <w:r w:rsidRPr="00A323FC">
        <w:rPr>
          <w:lang w:val="en-GB"/>
        </w:rPr>
        <w:t>@</w:t>
      </w:r>
      <w:r w:rsidRPr="00A323FC">
        <w:rPr>
          <w:i/>
          <w:lang w:val="en-GB"/>
        </w:rPr>
        <w:t>hand</w:t>
      </w:r>
      <w:r w:rsidRPr="00B264E9">
        <w:rPr>
          <w:lang w:val="en-GB"/>
        </w:rPr>
        <w:t xml:space="preserve"> attribute indicates the author of the addition. At the moment we </w:t>
      </w:r>
      <w:r>
        <w:rPr>
          <w:lang w:val="en-GB"/>
        </w:rPr>
        <w:tab/>
      </w:r>
      <w:r>
        <w:rPr>
          <w:lang w:val="en-GB"/>
        </w:rPr>
        <w:tab/>
      </w:r>
      <w:r w:rsidRPr="00B264E9">
        <w:rPr>
          <w:lang w:val="en-GB"/>
        </w:rPr>
        <w:t>distinguish between three different hands:</w:t>
      </w:r>
    </w:p>
    <w:p w14:paraId="0D2E8D73" w14:textId="77777777" w:rsidR="002C4919" w:rsidRDefault="002C4919" w:rsidP="002C4919">
      <w:pPr>
        <w:pStyle w:val="Lijstalinea"/>
        <w:numPr>
          <w:ilvl w:val="2"/>
          <w:numId w:val="6"/>
        </w:numPr>
        <w:spacing w:before="100" w:beforeAutospacing="1" w:after="100" w:afterAutospacing="1"/>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sz w:val="24"/>
          <w:szCs w:val="24"/>
          <w:lang w:val="en-GB" w:eastAsia="nl-BE"/>
        </w:rPr>
        <w:t>handwritten</w:t>
      </w:r>
      <w:proofErr w:type="gramEnd"/>
      <w:r w:rsidRPr="00A323FC">
        <w:rPr>
          <w:rFonts w:ascii="Times New Roman" w:eastAsia="Times New Roman" w:hAnsi="Times New Roman" w:cs="Times New Roman"/>
          <w:sz w:val="24"/>
          <w:szCs w:val="24"/>
          <w:lang w:val="en-GB" w:eastAsia="nl-BE"/>
        </w:rPr>
        <w:t xml:space="preserve"> de</w:t>
      </w:r>
      <w:r>
        <w:rPr>
          <w:rFonts w:ascii="Times New Roman" w:eastAsia="Times New Roman" w:hAnsi="Times New Roman" w:cs="Times New Roman"/>
          <w:sz w:val="24"/>
          <w:szCs w:val="24"/>
          <w:lang w:val="en-GB" w:eastAsia="nl-BE"/>
        </w:rPr>
        <w:t>letions marked by Raymond Brulez</w:t>
      </w:r>
      <w:r w:rsidRPr="00A323FC">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sz w:val="24"/>
          <w:szCs w:val="24"/>
          <w:lang w:val="en-GB" w:eastAsia="nl-BE"/>
        </w:rPr>
        <w:t>hand="#R</w:t>
      </w:r>
      <w:r w:rsidRPr="00A323FC">
        <w:rPr>
          <w:rFonts w:ascii="Times New Roman" w:eastAsia="Times New Roman" w:hAnsi="Times New Roman" w:cs="Times New Roman"/>
          <w:sz w:val="24"/>
          <w:szCs w:val="24"/>
          <w:lang w:val="en-GB" w:eastAsia="nl-BE"/>
        </w:rPr>
        <w:t>B"),</w:t>
      </w:r>
    </w:p>
    <w:p w14:paraId="4DF5349E" w14:textId="77777777" w:rsidR="002C4919" w:rsidRDefault="002C4919" w:rsidP="002C4919">
      <w:pPr>
        <w:pStyle w:val="Lijstalinea"/>
        <w:numPr>
          <w:ilvl w:val="2"/>
          <w:numId w:val="6"/>
        </w:numPr>
        <w:spacing w:before="100" w:beforeAutospacing="1" w:after="100" w:afterAutospacing="1"/>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sz w:val="24"/>
          <w:szCs w:val="24"/>
          <w:lang w:val="en-GB" w:eastAsia="nl-BE"/>
        </w:rPr>
        <w:t>typewritten</w:t>
      </w:r>
      <w:proofErr w:type="gramEnd"/>
      <w:r w:rsidRPr="00A323FC">
        <w:rPr>
          <w:rFonts w:ascii="Times New Roman" w:eastAsia="Times New Roman" w:hAnsi="Times New Roman" w:cs="Times New Roman"/>
          <w:sz w:val="24"/>
          <w:szCs w:val="24"/>
          <w:lang w:val="en-GB" w:eastAsia="nl-BE"/>
        </w:rPr>
        <w:t xml:space="preserve"> deletions marked by </w:t>
      </w:r>
      <w:r w:rsidRPr="00A323FC">
        <w:rPr>
          <w:rFonts w:ascii="Times New Roman" w:eastAsia="Times New Roman" w:hAnsi="Times New Roman" w:cs="Times New Roman"/>
          <w:i/>
          <w:iCs/>
          <w:sz w:val="24"/>
          <w:szCs w:val="24"/>
          <w:lang w:val="en-GB" w:eastAsia="nl-BE"/>
        </w:rPr>
        <w:t>anyone</w:t>
      </w:r>
      <w:r>
        <w:rPr>
          <w:rFonts w:ascii="Times New Roman" w:eastAsia="Times New Roman" w:hAnsi="Times New Roman" w:cs="Times New Roman"/>
          <w:sz w:val="24"/>
          <w:szCs w:val="24"/>
          <w:lang w:val="en-GB" w:eastAsia="nl-BE"/>
        </w:rPr>
        <w:t xml:space="preserve"> – including Raymond Brulez</w:t>
      </w:r>
      <w:r w:rsidRPr="00A323FC">
        <w:rPr>
          <w:rFonts w:ascii="Times New Roman" w:eastAsia="Times New Roman" w:hAnsi="Times New Roman" w:cs="Times New Roman"/>
          <w:sz w:val="24"/>
          <w:szCs w:val="24"/>
          <w:lang w:val="en-GB" w:eastAsia="nl-BE"/>
        </w:rPr>
        <w:t xml:space="preserve"> (hand="#typist"),</w:t>
      </w:r>
    </w:p>
    <w:p w14:paraId="52F061F2" w14:textId="77777777" w:rsidR="002C4919" w:rsidRDefault="002C4919" w:rsidP="002C4919">
      <w:pPr>
        <w:pStyle w:val="Lijstalinea"/>
        <w:numPr>
          <w:ilvl w:val="2"/>
          <w:numId w:val="6"/>
        </w:numPr>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A323FC">
        <w:rPr>
          <w:rFonts w:ascii="Times New Roman" w:eastAsia="Times New Roman" w:hAnsi="Times New Roman" w:cs="Times New Roman"/>
          <w:sz w:val="24"/>
          <w:szCs w:val="24"/>
          <w:lang w:val="en-GB" w:eastAsia="nl-BE"/>
        </w:rPr>
        <w:t>handwritten</w:t>
      </w:r>
      <w:proofErr w:type="gramEnd"/>
      <w:r w:rsidRPr="00A323FC">
        <w:rPr>
          <w:rFonts w:ascii="Times New Roman" w:eastAsia="Times New Roman" w:hAnsi="Times New Roman" w:cs="Times New Roman"/>
          <w:sz w:val="24"/>
          <w:szCs w:val="24"/>
          <w:lang w:val="en-GB" w:eastAsia="nl-BE"/>
        </w:rPr>
        <w:t xml:space="preserve"> deletions </w:t>
      </w:r>
      <w:r w:rsidRPr="00A323FC">
        <w:rPr>
          <w:rFonts w:ascii="Times New Roman" w:eastAsia="Times New Roman" w:hAnsi="Times New Roman" w:cs="Times New Roman"/>
          <w:i/>
          <w:iCs/>
          <w:sz w:val="24"/>
          <w:szCs w:val="24"/>
          <w:lang w:val="en-GB" w:eastAsia="nl-BE"/>
        </w:rPr>
        <w:t>not</w:t>
      </w:r>
      <w:r>
        <w:rPr>
          <w:rFonts w:ascii="Times New Roman" w:eastAsia="Times New Roman" w:hAnsi="Times New Roman" w:cs="Times New Roman"/>
          <w:sz w:val="24"/>
          <w:szCs w:val="24"/>
          <w:lang w:val="en-GB" w:eastAsia="nl-BE"/>
        </w:rPr>
        <w:t xml:space="preserve"> marked by Raymond Brulez </w:t>
      </w:r>
      <w:r w:rsidRPr="00A323FC">
        <w:rPr>
          <w:rFonts w:ascii="Times New Roman" w:eastAsia="Times New Roman" w:hAnsi="Times New Roman" w:cs="Times New Roman"/>
          <w:sz w:val="24"/>
          <w:szCs w:val="24"/>
          <w:lang w:val="en-GB" w:eastAsia="nl-BE"/>
        </w:rPr>
        <w:t>(hand=</w:t>
      </w:r>
      <w:r>
        <w:rPr>
          <w:rFonts w:ascii="Times New Roman" w:eastAsia="Times New Roman" w:hAnsi="Times New Roman" w:cs="Times New Roman"/>
          <w:sz w:val="24"/>
          <w:szCs w:val="24"/>
          <w:lang w:val="en-GB" w:eastAsia="nl-BE"/>
        </w:rPr>
        <w:t xml:space="preserve"> </w:t>
      </w:r>
      <w:r w:rsidRPr="00A323FC">
        <w:rPr>
          <w:rFonts w:ascii="Times New Roman" w:eastAsia="Times New Roman" w:hAnsi="Times New Roman" w:cs="Times New Roman"/>
          <w:sz w:val="24"/>
          <w:szCs w:val="24"/>
          <w:lang w:val="en-GB" w:eastAsia="nl-BE"/>
        </w:rPr>
        <w:t>"#unknown").</w:t>
      </w:r>
    </w:p>
    <w:p w14:paraId="6AEA64DE" w14:textId="77777777" w:rsidR="002C4919" w:rsidRDefault="002C4919" w:rsidP="002C4919">
      <w:pPr>
        <w:pStyle w:val="Lijstalinea"/>
        <w:spacing w:before="100" w:beforeAutospacing="1" w:after="100" w:afterAutospacing="1"/>
        <w:ind w:left="0"/>
        <w:jc w:val="both"/>
        <w:rPr>
          <w:rFonts w:ascii="Times New Roman" w:eastAsia="Times New Roman" w:hAnsi="Times New Roman" w:cs="Times New Roman"/>
          <w:sz w:val="24"/>
          <w:szCs w:val="24"/>
          <w:lang w:val="en-GB" w:eastAsia="nl-BE"/>
        </w:rPr>
      </w:pPr>
    </w:p>
    <w:p w14:paraId="3D2C7E54" w14:textId="77777777" w:rsidR="002C4919" w:rsidRDefault="002C4919" w:rsidP="002C4919">
      <w:pPr>
        <w:pStyle w:val="Lijstalinea"/>
        <w:tabs>
          <w:tab w:val="left" w:pos="1418"/>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Pr>
          <w:rFonts w:ascii="Times New Roman" w:eastAsia="Times New Roman" w:hAnsi="Times New Roman" w:cs="Times New Roman"/>
          <w:i/>
          <w:sz w:val="24"/>
          <w:szCs w:val="24"/>
          <w:lang w:val="en-GB" w:eastAsia="nl-BE"/>
        </w:rPr>
        <w:t>rend</w:t>
      </w:r>
      <w:proofErr w:type="gramEnd"/>
      <w:r>
        <w:rPr>
          <w:rFonts w:ascii="Times New Roman" w:eastAsia="Times New Roman" w:hAnsi="Times New Roman" w:cs="Times New Roman"/>
          <w:i/>
          <w:sz w:val="24"/>
          <w:szCs w:val="24"/>
          <w:lang w:val="en-GB" w:eastAsia="nl-BE"/>
        </w:rPr>
        <w:tab/>
      </w:r>
      <w:r w:rsidRPr="00A323FC">
        <w:rPr>
          <w:rFonts w:ascii="Times New Roman" w:eastAsia="Times New Roman" w:hAnsi="Times New Roman" w:cs="Times New Roman"/>
          <w:sz w:val="24"/>
          <w:szCs w:val="24"/>
          <w:lang w:val="en-GB" w:eastAsia="nl-BE"/>
        </w:rPr>
        <w:t>The @</w:t>
      </w:r>
      <w:r w:rsidRPr="00A323FC">
        <w:rPr>
          <w:rFonts w:ascii="Times New Roman" w:eastAsia="Times New Roman" w:hAnsi="Times New Roman" w:cs="Times New Roman"/>
          <w:i/>
          <w:sz w:val="24"/>
          <w:szCs w:val="24"/>
          <w:lang w:val="en-GB" w:eastAsia="nl-BE"/>
        </w:rPr>
        <w:t>rend</w:t>
      </w:r>
      <w:r w:rsidRPr="00A323FC">
        <w:rPr>
          <w:rFonts w:ascii="Times New Roman" w:eastAsia="Times New Roman" w:hAnsi="Times New Roman" w:cs="Times New Roman"/>
          <w:sz w:val="24"/>
          <w:szCs w:val="24"/>
          <w:lang w:val="en-GB" w:eastAsia="nl-BE"/>
        </w:rPr>
        <w:t xml:space="preserve"> attribute indicates the writing tool used to mark the deletion. At the </w:t>
      </w:r>
      <w:r>
        <w:rPr>
          <w:rFonts w:ascii="Times New Roman" w:eastAsia="Times New Roman" w:hAnsi="Times New Roman" w:cs="Times New Roman"/>
          <w:sz w:val="24"/>
          <w:szCs w:val="24"/>
          <w:lang w:val="en-GB" w:eastAsia="nl-BE"/>
        </w:rPr>
        <w:tab/>
        <w:t>moment we distinguish between 6</w:t>
      </w:r>
      <w:r w:rsidRPr="00A323FC">
        <w:rPr>
          <w:rFonts w:ascii="Times New Roman" w:eastAsia="Times New Roman" w:hAnsi="Times New Roman" w:cs="Times New Roman"/>
          <w:sz w:val="24"/>
          <w:szCs w:val="24"/>
          <w:lang w:val="en-GB" w:eastAsia="nl-BE"/>
        </w:rPr>
        <w:t xml:space="preserve"> different writing tool renditions:</w:t>
      </w:r>
    </w:p>
    <w:p w14:paraId="6EF722B9" w14:textId="77777777" w:rsidR="002C4919" w:rsidRDefault="002C4919" w:rsidP="002C4919">
      <w:pPr>
        <w:pStyle w:val="Lijstalinea"/>
        <w:tabs>
          <w:tab w:val="left" w:pos="1418"/>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b/>
      </w:r>
    </w:p>
    <w:p w14:paraId="19FBF49E" w14:textId="77777777" w:rsidR="002C4919" w:rsidRDefault="008C4BFE" w:rsidP="002C4919">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Additions</w:t>
      </w:r>
      <w:r w:rsidR="002C4919">
        <w:rPr>
          <w:rFonts w:ascii="Times New Roman" w:eastAsia="Times New Roman" w:hAnsi="Times New Roman" w:cs="Times New Roman"/>
          <w:sz w:val="24"/>
          <w:szCs w:val="24"/>
          <w:lang w:val="en-GB" w:eastAsia="nl-BE"/>
        </w:rPr>
        <w:t xml:space="preserve"> made </w:t>
      </w:r>
      <w:r>
        <w:rPr>
          <w:rFonts w:ascii="Times New Roman" w:eastAsia="Times New Roman" w:hAnsi="Times New Roman" w:cs="Times New Roman"/>
          <w:sz w:val="24"/>
          <w:szCs w:val="24"/>
          <w:lang w:val="en-GB" w:eastAsia="nl-BE"/>
        </w:rPr>
        <w:t>with</w:t>
      </w:r>
      <w:r w:rsidR="002C4919">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b/>
          <w:sz w:val="24"/>
          <w:szCs w:val="24"/>
          <w:lang w:val="en-GB" w:eastAsia="nl-BE"/>
        </w:rPr>
        <w:t>a normal pen</w:t>
      </w:r>
      <w:r w:rsidR="002C4919">
        <w:rPr>
          <w:rFonts w:ascii="Times New Roman" w:eastAsia="Times New Roman" w:hAnsi="Times New Roman" w:cs="Times New Roman"/>
          <w:sz w:val="24"/>
          <w:szCs w:val="24"/>
          <w:lang w:val="en-GB" w:eastAsia="nl-BE"/>
        </w:rPr>
        <w:t xml:space="preserve">: </w:t>
      </w:r>
      <w:r w:rsidR="002C4919" w:rsidRPr="00A323FC">
        <w:rPr>
          <w:rFonts w:ascii="Times New Roman" w:eastAsia="Times New Roman" w:hAnsi="Times New Roman" w:cs="Times New Roman"/>
          <w:color w:val="7F7F7F" w:themeColor="text1" w:themeTint="80"/>
          <w:sz w:val="24"/>
          <w:szCs w:val="24"/>
          <w:lang w:val="en-GB" w:eastAsia="nl-BE"/>
        </w:rPr>
        <w:t>&lt;</w:t>
      </w:r>
      <w:r>
        <w:rPr>
          <w:rFonts w:ascii="Times New Roman" w:eastAsia="Times New Roman" w:hAnsi="Times New Roman" w:cs="Times New Roman"/>
          <w:color w:val="7F7F7F" w:themeColor="text1" w:themeTint="80"/>
          <w:sz w:val="24"/>
          <w:szCs w:val="24"/>
          <w:lang w:val="en-GB" w:eastAsia="nl-BE"/>
        </w:rPr>
        <w:t>add</w:t>
      </w:r>
      <w:r w:rsidR="002C4919"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002C4919" w:rsidRPr="00A323FC">
        <w:rPr>
          <w:rFonts w:ascii="Times New Roman" w:eastAsia="Times New Roman" w:hAnsi="Times New Roman" w:cs="Times New Roman"/>
          <w:color w:val="7F7F7F" w:themeColor="text1" w:themeTint="80"/>
          <w:sz w:val="24"/>
          <w:szCs w:val="24"/>
          <w:lang w:val="en-GB" w:eastAsia="nl-BE"/>
        </w:rPr>
        <w:t>blueblack</w:t>
      </w:r>
      <w:proofErr w:type="spellEnd"/>
      <w:r w:rsidR="002C4919" w:rsidRPr="00A323FC">
        <w:rPr>
          <w:rFonts w:ascii="Times New Roman" w:eastAsia="Times New Roman" w:hAnsi="Times New Roman" w:cs="Times New Roman"/>
          <w:color w:val="7F7F7F" w:themeColor="text1" w:themeTint="80"/>
          <w:sz w:val="24"/>
          <w:szCs w:val="24"/>
          <w:lang w:val="en-GB" w:eastAsia="nl-BE"/>
        </w:rPr>
        <w:t xml:space="preserve"> ink"&gt;</w:t>
      </w:r>
    </w:p>
    <w:p w14:paraId="71E409F7" w14:textId="77777777" w:rsidR="002C4919" w:rsidRDefault="008C4BFE" w:rsidP="002C4919">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Additions</w:t>
      </w:r>
      <w:r w:rsidR="002C4919" w:rsidRPr="00A323FC">
        <w:rPr>
          <w:rFonts w:ascii="Times New Roman" w:eastAsia="Times New Roman" w:hAnsi="Times New Roman" w:cs="Times New Roman"/>
          <w:sz w:val="24"/>
          <w:szCs w:val="24"/>
          <w:lang w:val="en-GB" w:eastAsia="nl-BE"/>
        </w:rPr>
        <w:t xml:space="preserve"> made </w:t>
      </w:r>
      <w:r>
        <w:rPr>
          <w:rFonts w:ascii="Times New Roman" w:eastAsia="Times New Roman" w:hAnsi="Times New Roman" w:cs="Times New Roman"/>
          <w:sz w:val="24"/>
          <w:szCs w:val="24"/>
          <w:lang w:val="en-GB" w:eastAsia="nl-BE"/>
        </w:rPr>
        <w:t>with</w:t>
      </w:r>
      <w:r w:rsidR="002C4919" w:rsidRPr="00A323FC">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b/>
          <w:sz w:val="24"/>
          <w:szCs w:val="24"/>
          <w:lang w:val="en-GB" w:eastAsia="nl-BE"/>
        </w:rPr>
        <w:t>a sharper pen</w:t>
      </w:r>
      <w:r w:rsidR="002C4919" w:rsidRPr="00A323FC">
        <w:rPr>
          <w:rFonts w:ascii="Times New Roman" w:eastAsia="Times New Roman" w:hAnsi="Times New Roman" w:cs="Times New Roman"/>
          <w:sz w:val="24"/>
          <w:szCs w:val="24"/>
          <w:lang w:val="en-GB" w:eastAsia="nl-BE"/>
        </w:rPr>
        <w:t xml:space="preserve">: </w:t>
      </w:r>
      <w:r w:rsidR="002C4919" w:rsidRPr="00A323FC">
        <w:rPr>
          <w:rFonts w:ascii="Times New Roman" w:eastAsia="Times New Roman" w:hAnsi="Times New Roman" w:cs="Times New Roman"/>
          <w:color w:val="7F7F7F" w:themeColor="text1" w:themeTint="80"/>
          <w:sz w:val="24"/>
          <w:szCs w:val="24"/>
          <w:lang w:val="en-GB" w:eastAsia="nl-BE"/>
        </w:rPr>
        <w:t>&lt;</w:t>
      </w:r>
      <w:r>
        <w:rPr>
          <w:rFonts w:ascii="Times New Roman" w:eastAsia="Times New Roman" w:hAnsi="Times New Roman" w:cs="Times New Roman"/>
          <w:color w:val="7F7F7F" w:themeColor="text1" w:themeTint="80"/>
          <w:sz w:val="24"/>
          <w:szCs w:val="24"/>
          <w:lang w:val="en-GB" w:eastAsia="nl-BE"/>
        </w:rPr>
        <w:t>add</w:t>
      </w:r>
      <w:r w:rsidR="002C4919"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002C4919" w:rsidRPr="00A323FC">
        <w:rPr>
          <w:rFonts w:ascii="Times New Roman" w:eastAsia="Times New Roman" w:hAnsi="Times New Roman" w:cs="Times New Roman"/>
          <w:color w:val="7F7F7F" w:themeColor="text1" w:themeTint="80"/>
          <w:sz w:val="24"/>
          <w:szCs w:val="24"/>
          <w:lang w:val="en-GB" w:eastAsia="nl-BE"/>
        </w:rPr>
        <w:t>deepblackink</w:t>
      </w:r>
      <w:proofErr w:type="spellEnd"/>
      <w:r w:rsidR="002C4919" w:rsidRPr="00A323FC">
        <w:rPr>
          <w:rFonts w:ascii="Times New Roman" w:eastAsia="Times New Roman" w:hAnsi="Times New Roman" w:cs="Times New Roman"/>
          <w:color w:val="7F7F7F" w:themeColor="text1" w:themeTint="80"/>
          <w:sz w:val="24"/>
          <w:szCs w:val="24"/>
          <w:lang w:val="en-GB" w:eastAsia="nl-BE"/>
        </w:rPr>
        <w:t>"&gt;</w:t>
      </w:r>
    </w:p>
    <w:p w14:paraId="545F4E40" w14:textId="77777777" w:rsidR="002C4919" w:rsidRDefault="008C4BFE" w:rsidP="002C4919">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Additions</w:t>
      </w:r>
      <w:r w:rsidR="002C4919" w:rsidRPr="00A323FC">
        <w:rPr>
          <w:rFonts w:ascii="Times New Roman" w:eastAsia="Times New Roman" w:hAnsi="Times New Roman" w:cs="Times New Roman"/>
          <w:sz w:val="24"/>
          <w:szCs w:val="24"/>
          <w:lang w:val="en-GB" w:eastAsia="nl-BE"/>
        </w:rPr>
        <w:t xml:space="preserve"> made </w:t>
      </w:r>
      <w:r>
        <w:rPr>
          <w:rFonts w:ascii="Times New Roman" w:eastAsia="Times New Roman" w:hAnsi="Times New Roman" w:cs="Times New Roman"/>
          <w:sz w:val="24"/>
          <w:szCs w:val="24"/>
          <w:lang w:val="en-GB" w:eastAsia="nl-BE"/>
        </w:rPr>
        <w:t>with</w:t>
      </w:r>
      <w:r w:rsidR="002C4919" w:rsidRPr="00A323FC">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b/>
          <w:sz w:val="24"/>
          <w:szCs w:val="24"/>
          <w:lang w:val="en-GB" w:eastAsia="nl-BE"/>
        </w:rPr>
        <w:t>a g</w:t>
      </w:r>
      <w:r w:rsidR="002C4919" w:rsidRPr="00A323FC">
        <w:rPr>
          <w:rFonts w:ascii="Times New Roman" w:eastAsia="Times New Roman" w:hAnsi="Times New Roman" w:cs="Times New Roman"/>
          <w:b/>
          <w:sz w:val="24"/>
          <w:szCs w:val="24"/>
          <w:lang w:val="en-GB" w:eastAsia="nl-BE"/>
        </w:rPr>
        <w:t>rey pencil</w:t>
      </w:r>
      <w:r w:rsidR="002C4919">
        <w:rPr>
          <w:rFonts w:ascii="Times New Roman" w:eastAsia="Times New Roman" w:hAnsi="Times New Roman" w:cs="Times New Roman"/>
          <w:sz w:val="24"/>
          <w:szCs w:val="24"/>
          <w:lang w:val="en-GB" w:eastAsia="nl-BE"/>
        </w:rPr>
        <w:t>:</w:t>
      </w:r>
      <w:r w:rsidR="002C4919" w:rsidRPr="00A323FC">
        <w:rPr>
          <w:rFonts w:ascii="Times New Roman" w:eastAsia="Times New Roman" w:hAnsi="Times New Roman" w:cs="Times New Roman"/>
          <w:sz w:val="24"/>
          <w:szCs w:val="24"/>
          <w:lang w:val="en-GB" w:eastAsia="nl-BE"/>
        </w:rPr>
        <w:t xml:space="preserve"> </w:t>
      </w:r>
      <w:r w:rsidR="002C4919" w:rsidRPr="00A323FC">
        <w:rPr>
          <w:rFonts w:ascii="Times New Roman" w:eastAsia="Times New Roman" w:hAnsi="Times New Roman" w:cs="Times New Roman"/>
          <w:color w:val="7F7F7F" w:themeColor="text1" w:themeTint="80"/>
          <w:sz w:val="24"/>
          <w:szCs w:val="24"/>
          <w:lang w:val="en-GB" w:eastAsia="nl-BE"/>
        </w:rPr>
        <w:t>&lt;</w:t>
      </w:r>
      <w:r>
        <w:rPr>
          <w:rFonts w:ascii="Times New Roman" w:eastAsia="Times New Roman" w:hAnsi="Times New Roman" w:cs="Times New Roman"/>
          <w:color w:val="7F7F7F" w:themeColor="text1" w:themeTint="80"/>
          <w:sz w:val="24"/>
          <w:szCs w:val="24"/>
          <w:lang w:val="en-GB" w:eastAsia="nl-BE"/>
        </w:rPr>
        <w:t>add</w:t>
      </w:r>
      <w:r w:rsidR="002C4919"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002C4919" w:rsidRPr="00A323FC">
        <w:rPr>
          <w:rFonts w:ascii="Times New Roman" w:eastAsia="Times New Roman" w:hAnsi="Times New Roman" w:cs="Times New Roman"/>
          <w:color w:val="7F7F7F" w:themeColor="text1" w:themeTint="80"/>
          <w:sz w:val="24"/>
          <w:szCs w:val="24"/>
          <w:lang w:val="en-GB" w:eastAsia="nl-BE"/>
        </w:rPr>
        <w:t>greypencil</w:t>
      </w:r>
      <w:proofErr w:type="spellEnd"/>
      <w:r w:rsidR="002C4919" w:rsidRPr="00A323FC">
        <w:rPr>
          <w:rFonts w:ascii="Times New Roman" w:eastAsia="Times New Roman" w:hAnsi="Times New Roman" w:cs="Times New Roman"/>
          <w:color w:val="7F7F7F" w:themeColor="text1" w:themeTint="80"/>
          <w:sz w:val="24"/>
          <w:szCs w:val="24"/>
          <w:lang w:val="en-GB" w:eastAsia="nl-BE"/>
        </w:rPr>
        <w:t>"&gt;</w:t>
      </w:r>
    </w:p>
    <w:p w14:paraId="6749E176" w14:textId="77777777" w:rsidR="002C4919" w:rsidRPr="00A323FC" w:rsidRDefault="008C4BFE" w:rsidP="002C4919">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Additions made with</w:t>
      </w:r>
      <w:r w:rsidR="002C4919" w:rsidRPr="00A323FC">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b/>
          <w:sz w:val="24"/>
          <w:szCs w:val="24"/>
          <w:lang w:val="en-GB" w:eastAsia="nl-BE"/>
        </w:rPr>
        <w:t>a b</w:t>
      </w:r>
      <w:r w:rsidR="002C4919" w:rsidRPr="00A323FC">
        <w:rPr>
          <w:rFonts w:ascii="Times New Roman" w:eastAsia="Times New Roman" w:hAnsi="Times New Roman" w:cs="Times New Roman"/>
          <w:b/>
          <w:sz w:val="24"/>
          <w:szCs w:val="24"/>
          <w:lang w:val="en-GB" w:eastAsia="nl-BE"/>
        </w:rPr>
        <w:t>lue pencil</w:t>
      </w:r>
      <w:r w:rsidR="002C4919">
        <w:rPr>
          <w:rFonts w:ascii="Times New Roman" w:eastAsia="Times New Roman" w:hAnsi="Times New Roman" w:cs="Times New Roman"/>
          <w:sz w:val="24"/>
          <w:szCs w:val="24"/>
          <w:lang w:val="en-GB" w:eastAsia="nl-BE"/>
        </w:rPr>
        <w:t>:</w:t>
      </w:r>
      <w:r w:rsidR="002C4919" w:rsidRPr="00A323FC">
        <w:rPr>
          <w:rFonts w:ascii="Times New Roman" w:eastAsia="Times New Roman" w:hAnsi="Times New Roman" w:cs="Times New Roman"/>
          <w:sz w:val="24"/>
          <w:szCs w:val="24"/>
          <w:lang w:val="en-GB" w:eastAsia="nl-BE"/>
        </w:rPr>
        <w:t xml:space="preserve"> </w:t>
      </w:r>
      <w:r w:rsidR="002C4919" w:rsidRPr="00A323FC">
        <w:rPr>
          <w:rFonts w:ascii="Times New Roman" w:eastAsia="Times New Roman" w:hAnsi="Times New Roman" w:cs="Times New Roman"/>
          <w:color w:val="7F7F7F" w:themeColor="text1" w:themeTint="80"/>
          <w:sz w:val="24"/>
          <w:szCs w:val="24"/>
          <w:lang w:val="en-GB" w:eastAsia="nl-BE"/>
        </w:rPr>
        <w:t>&lt;</w:t>
      </w:r>
      <w:r>
        <w:rPr>
          <w:rFonts w:ascii="Times New Roman" w:eastAsia="Times New Roman" w:hAnsi="Times New Roman" w:cs="Times New Roman"/>
          <w:color w:val="7F7F7F" w:themeColor="text1" w:themeTint="80"/>
          <w:sz w:val="24"/>
          <w:szCs w:val="24"/>
          <w:lang w:val="en-GB" w:eastAsia="nl-BE"/>
        </w:rPr>
        <w:t>add</w:t>
      </w:r>
      <w:r w:rsidR="002C4919" w:rsidRPr="00A323FC">
        <w:rPr>
          <w:rFonts w:ascii="Times New Roman" w:eastAsia="Times New Roman" w:hAnsi="Times New Roman" w:cs="Times New Roman"/>
          <w:color w:val="7F7F7F" w:themeColor="text1" w:themeTint="80"/>
          <w:sz w:val="24"/>
          <w:szCs w:val="24"/>
          <w:lang w:val="en-GB" w:eastAsia="nl-BE"/>
        </w:rPr>
        <w:t xml:space="preserve"> rend="</w:t>
      </w:r>
      <w:proofErr w:type="spellStart"/>
      <w:r w:rsidR="002C4919" w:rsidRPr="00A323FC">
        <w:rPr>
          <w:rFonts w:ascii="Times New Roman" w:eastAsia="Times New Roman" w:hAnsi="Times New Roman" w:cs="Times New Roman"/>
          <w:color w:val="7F7F7F" w:themeColor="text1" w:themeTint="80"/>
          <w:sz w:val="24"/>
          <w:szCs w:val="24"/>
          <w:lang w:val="en-GB" w:eastAsia="nl-BE"/>
        </w:rPr>
        <w:t>bluepencil</w:t>
      </w:r>
      <w:proofErr w:type="spellEnd"/>
      <w:r w:rsidR="002C4919" w:rsidRPr="00A323FC">
        <w:rPr>
          <w:rFonts w:ascii="Times New Roman" w:eastAsia="Times New Roman" w:hAnsi="Times New Roman" w:cs="Times New Roman"/>
          <w:color w:val="7F7F7F" w:themeColor="text1" w:themeTint="80"/>
          <w:sz w:val="24"/>
          <w:szCs w:val="24"/>
          <w:lang w:val="en-GB" w:eastAsia="nl-BE"/>
        </w:rPr>
        <w:t>"&gt;</w:t>
      </w:r>
    </w:p>
    <w:p w14:paraId="185B6182" w14:textId="77777777" w:rsidR="002C4919" w:rsidRDefault="008C4BFE" w:rsidP="002C4919">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Additions</w:t>
      </w:r>
      <w:r w:rsidR="002C4919" w:rsidRPr="00A323FC">
        <w:rPr>
          <w:rFonts w:ascii="Times New Roman" w:eastAsia="Times New Roman" w:hAnsi="Times New Roman" w:cs="Times New Roman"/>
          <w:sz w:val="24"/>
          <w:szCs w:val="24"/>
          <w:lang w:val="en-GB" w:eastAsia="nl-BE"/>
        </w:rPr>
        <w:t xml:space="preserve"> made </w:t>
      </w:r>
      <w:r>
        <w:rPr>
          <w:rFonts w:ascii="Times New Roman" w:eastAsia="Times New Roman" w:hAnsi="Times New Roman" w:cs="Times New Roman"/>
          <w:sz w:val="24"/>
          <w:szCs w:val="24"/>
          <w:lang w:val="en-GB" w:eastAsia="nl-BE"/>
        </w:rPr>
        <w:t>with</w:t>
      </w:r>
      <w:r w:rsidR="002C4919" w:rsidRPr="00A323FC">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b/>
          <w:sz w:val="24"/>
          <w:szCs w:val="24"/>
          <w:lang w:val="en-GB" w:eastAsia="nl-BE"/>
        </w:rPr>
        <w:t>a r</w:t>
      </w:r>
      <w:r w:rsidR="002C4919" w:rsidRPr="00A323FC">
        <w:rPr>
          <w:rFonts w:ascii="Times New Roman" w:eastAsia="Times New Roman" w:hAnsi="Times New Roman" w:cs="Times New Roman"/>
          <w:b/>
          <w:sz w:val="24"/>
          <w:szCs w:val="24"/>
          <w:lang w:val="en-GB" w:eastAsia="nl-BE"/>
        </w:rPr>
        <w:t>ed pencil</w:t>
      </w:r>
      <w:r w:rsidR="002C4919">
        <w:rPr>
          <w:rFonts w:ascii="Times New Roman" w:eastAsia="Times New Roman" w:hAnsi="Times New Roman" w:cs="Times New Roman"/>
          <w:sz w:val="24"/>
          <w:szCs w:val="24"/>
          <w:lang w:val="en-GB" w:eastAsia="nl-BE"/>
        </w:rPr>
        <w:t>:</w:t>
      </w:r>
      <w:r w:rsidR="002C4919" w:rsidRPr="00A323FC">
        <w:rPr>
          <w:rFonts w:ascii="Times New Roman" w:eastAsia="Times New Roman" w:hAnsi="Times New Roman" w:cs="Times New Roman"/>
          <w:sz w:val="24"/>
          <w:szCs w:val="24"/>
          <w:lang w:val="en-GB" w:eastAsia="nl-BE"/>
        </w:rPr>
        <w:t xml:space="preserve"> </w:t>
      </w:r>
      <w:r w:rsidR="002C4919" w:rsidRPr="00A323FC">
        <w:rPr>
          <w:rFonts w:ascii="Times New Roman" w:eastAsia="Times New Roman" w:hAnsi="Times New Roman" w:cs="Times New Roman"/>
          <w:color w:val="7F7F7F" w:themeColor="text1" w:themeTint="80"/>
          <w:sz w:val="24"/>
          <w:szCs w:val="24"/>
          <w:lang w:val="en-GB" w:eastAsia="nl-BE"/>
        </w:rPr>
        <w:t>&lt;</w:t>
      </w:r>
      <w:r>
        <w:rPr>
          <w:rFonts w:ascii="Times New Roman" w:eastAsia="Times New Roman" w:hAnsi="Times New Roman" w:cs="Times New Roman"/>
          <w:color w:val="7F7F7F" w:themeColor="text1" w:themeTint="80"/>
          <w:sz w:val="24"/>
          <w:szCs w:val="24"/>
          <w:lang w:val="en-GB" w:eastAsia="nl-BE"/>
        </w:rPr>
        <w:t>add</w:t>
      </w:r>
      <w:r w:rsidR="002C4919" w:rsidRPr="00A323FC">
        <w:rPr>
          <w:rFonts w:ascii="Times New Roman" w:eastAsia="Times New Roman" w:hAnsi="Times New Roman" w:cs="Times New Roman"/>
          <w:color w:val="7F7F7F" w:themeColor="text1" w:themeTint="80"/>
          <w:sz w:val="24"/>
          <w:szCs w:val="24"/>
          <w:lang w:val="en-GB" w:eastAsia="nl-BE"/>
        </w:rPr>
        <w:t xml:space="preserve"> rend ="</w:t>
      </w:r>
      <w:proofErr w:type="spellStart"/>
      <w:r w:rsidR="002C4919" w:rsidRPr="00A323FC">
        <w:rPr>
          <w:rFonts w:ascii="Times New Roman" w:eastAsia="Times New Roman" w:hAnsi="Times New Roman" w:cs="Times New Roman"/>
          <w:color w:val="7F7F7F" w:themeColor="text1" w:themeTint="80"/>
          <w:sz w:val="24"/>
          <w:szCs w:val="24"/>
          <w:lang w:val="en-GB" w:eastAsia="nl-BE"/>
        </w:rPr>
        <w:t>redpencil</w:t>
      </w:r>
      <w:proofErr w:type="spellEnd"/>
      <w:r w:rsidR="002C4919" w:rsidRPr="00A323FC">
        <w:rPr>
          <w:rFonts w:ascii="Times New Roman" w:eastAsia="Times New Roman" w:hAnsi="Times New Roman" w:cs="Times New Roman"/>
          <w:color w:val="7F7F7F" w:themeColor="text1" w:themeTint="80"/>
          <w:sz w:val="24"/>
          <w:szCs w:val="24"/>
          <w:lang w:val="en-GB" w:eastAsia="nl-BE"/>
        </w:rPr>
        <w:t>"&gt;</w:t>
      </w:r>
    </w:p>
    <w:p w14:paraId="04B87273" w14:textId="77777777" w:rsidR="002C4919" w:rsidRPr="00A323FC" w:rsidRDefault="008C4BFE" w:rsidP="002C4919">
      <w:pPr>
        <w:pStyle w:val="Lijstalinea"/>
        <w:numPr>
          <w:ilvl w:val="2"/>
          <w:numId w:val="8"/>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Additions</w:t>
      </w:r>
      <w:r w:rsidR="002C4919" w:rsidRPr="00A323FC">
        <w:rPr>
          <w:rFonts w:ascii="Times New Roman" w:eastAsia="Times New Roman" w:hAnsi="Times New Roman" w:cs="Times New Roman"/>
          <w:sz w:val="24"/>
          <w:szCs w:val="24"/>
          <w:lang w:val="en-GB" w:eastAsia="nl-BE"/>
        </w:rPr>
        <w:t xml:space="preserve"> made on </w:t>
      </w:r>
      <w:r w:rsidR="002C4919" w:rsidRPr="00A323FC">
        <w:rPr>
          <w:rFonts w:ascii="Times New Roman" w:eastAsia="Times New Roman" w:hAnsi="Times New Roman" w:cs="Times New Roman"/>
          <w:b/>
          <w:sz w:val="24"/>
          <w:szCs w:val="24"/>
          <w:lang w:val="en-GB" w:eastAsia="nl-BE"/>
        </w:rPr>
        <w:t>a typewriter</w:t>
      </w:r>
      <w:r w:rsidR="002C4919">
        <w:rPr>
          <w:rFonts w:ascii="Times New Roman" w:eastAsia="Times New Roman" w:hAnsi="Times New Roman" w:cs="Times New Roman"/>
          <w:sz w:val="24"/>
          <w:szCs w:val="24"/>
          <w:lang w:val="en-GB" w:eastAsia="nl-BE"/>
        </w:rPr>
        <w:t>:</w:t>
      </w:r>
      <w:r w:rsidR="002C4919" w:rsidRPr="00A323FC">
        <w:rPr>
          <w:rFonts w:ascii="Times New Roman" w:eastAsia="Times New Roman" w:hAnsi="Times New Roman" w:cs="Times New Roman"/>
          <w:sz w:val="24"/>
          <w:szCs w:val="24"/>
          <w:lang w:val="en-GB" w:eastAsia="nl-BE"/>
        </w:rPr>
        <w:t xml:space="preserve"> </w:t>
      </w:r>
      <w:r w:rsidR="002C4919" w:rsidRPr="00A323FC">
        <w:rPr>
          <w:rFonts w:ascii="Times New Roman" w:eastAsia="Times New Roman" w:hAnsi="Times New Roman" w:cs="Times New Roman"/>
          <w:color w:val="7F7F7F" w:themeColor="text1" w:themeTint="80"/>
          <w:sz w:val="24"/>
          <w:szCs w:val="24"/>
          <w:lang w:val="en-GB" w:eastAsia="nl-BE"/>
        </w:rPr>
        <w:t>&lt;</w:t>
      </w:r>
      <w:r>
        <w:rPr>
          <w:rFonts w:ascii="Times New Roman" w:eastAsia="Times New Roman" w:hAnsi="Times New Roman" w:cs="Times New Roman"/>
          <w:color w:val="7F7F7F" w:themeColor="text1" w:themeTint="80"/>
          <w:sz w:val="24"/>
          <w:szCs w:val="24"/>
          <w:lang w:val="en-GB" w:eastAsia="nl-BE"/>
        </w:rPr>
        <w:t>add</w:t>
      </w:r>
      <w:r w:rsidR="002C4919" w:rsidRPr="00A323FC">
        <w:rPr>
          <w:rFonts w:ascii="Times New Roman" w:eastAsia="Times New Roman" w:hAnsi="Times New Roman" w:cs="Times New Roman"/>
          <w:color w:val="7F7F7F" w:themeColor="text1" w:themeTint="80"/>
          <w:sz w:val="24"/>
          <w:szCs w:val="24"/>
          <w:lang w:val="en-GB" w:eastAsia="nl-BE"/>
        </w:rPr>
        <w:t xml:space="preserve"> rend="black ink&gt;</w:t>
      </w:r>
    </w:p>
    <w:p w14:paraId="330B5E6D" w14:textId="77777777" w:rsidR="002C4919" w:rsidRPr="00A323FC" w:rsidRDefault="002C4919" w:rsidP="002C4919">
      <w:pPr>
        <w:pStyle w:val="Lijstalinea"/>
        <w:tabs>
          <w:tab w:val="left" w:pos="1701"/>
        </w:tabs>
        <w:spacing w:before="100" w:beforeAutospacing="1" w:after="100" w:afterAutospacing="1"/>
        <w:rPr>
          <w:rFonts w:ascii="Times New Roman" w:eastAsia="Times New Roman" w:hAnsi="Times New Roman" w:cs="Times New Roman"/>
          <w:sz w:val="24"/>
          <w:szCs w:val="24"/>
          <w:lang w:val="en-GB" w:eastAsia="nl-BE"/>
        </w:rPr>
      </w:pPr>
      <w:r w:rsidRPr="00A323FC">
        <w:rPr>
          <w:rFonts w:ascii="Times New Roman" w:eastAsia="Times New Roman" w:hAnsi="Times New Roman" w:cs="Times New Roman"/>
          <w:sz w:val="24"/>
          <w:szCs w:val="24"/>
          <w:lang w:val="en-GB" w:eastAsia="nl-BE"/>
        </w:rPr>
        <w:t xml:space="preserve">    </w:t>
      </w:r>
    </w:p>
    <w:p w14:paraId="56323B5C" w14:textId="77777777" w:rsidR="002C4919" w:rsidRDefault="002C4919" w:rsidP="002C4919">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spellStart"/>
      <w:proofErr w:type="gramStart"/>
      <w:r w:rsidRPr="00437EB1">
        <w:rPr>
          <w:rFonts w:ascii="Times New Roman" w:eastAsia="Times New Roman" w:hAnsi="Times New Roman" w:cs="Times New Roman"/>
          <w:i/>
          <w:sz w:val="24"/>
          <w:szCs w:val="24"/>
          <w:lang w:val="en-GB" w:eastAsia="nl-BE"/>
        </w:rPr>
        <w:t>resp</w:t>
      </w:r>
      <w:proofErr w:type="spellEnd"/>
      <w:proofErr w:type="gramEnd"/>
      <w:r>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sz w:val="24"/>
          <w:szCs w:val="24"/>
          <w:lang w:val="en-GB" w:eastAsia="nl-BE"/>
        </w:rPr>
        <w:tab/>
      </w:r>
      <w:r w:rsidRPr="00437EB1">
        <w:rPr>
          <w:rFonts w:ascii="Times New Roman" w:eastAsia="Times New Roman" w:hAnsi="Times New Roman" w:cs="Times New Roman"/>
          <w:sz w:val="24"/>
          <w:szCs w:val="24"/>
          <w:lang w:val="en-GB" w:eastAsia="nl-BE"/>
        </w:rPr>
        <w:t>The @</w:t>
      </w:r>
      <w:proofErr w:type="spellStart"/>
      <w:r w:rsidRPr="00437EB1">
        <w:rPr>
          <w:rFonts w:ascii="Times New Roman" w:eastAsia="Times New Roman" w:hAnsi="Times New Roman" w:cs="Times New Roman"/>
          <w:i/>
          <w:sz w:val="24"/>
          <w:szCs w:val="24"/>
          <w:lang w:val="en-GB" w:eastAsia="nl-BE"/>
        </w:rPr>
        <w:t>resp</w:t>
      </w:r>
      <w:proofErr w:type="spellEnd"/>
      <w:r>
        <w:rPr>
          <w:rFonts w:ascii="Times New Roman" w:eastAsia="Times New Roman" w:hAnsi="Times New Roman" w:cs="Times New Roman"/>
          <w:sz w:val="24"/>
          <w:szCs w:val="24"/>
          <w:lang w:val="en-GB" w:eastAsia="nl-BE"/>
        </w:rPr>
        <w:t xml:space="preserve"> </w:t>
      </w:r>
      <w:r w:rsidRPr="00437EB1">
        <w:rPr>
          <w:rFonts w:ascii="Times New Roman" w:eastAsia="Times New Roman" w:hAnsi="Times New Roman" w:cs="Times New Roman"/>
          <w:sz w:val="24"/>
          <w:szCs w:val="24"/>
          <w:lang w:val="en-GB" w:eastAsia="nl-BE"/>
        </w:rPr>
        <w:t xml:space="preserve">attribute indicates the person responsible for the </w:t>
      </w:r>
      <w:r>
        <w:rPr>
          <w:rFonts w:ascii="Times New Roman" w:eastAsia="Times New Roman" w:hAnsi="Times New Roman" w:cs="Times New Roman"/>
          <w:sz w:val="24"/>
          <w:szCs w:val="24"/>
          <w:lang w:val="en-GB" w:eastAsia="nl-BE"/>
        </w:rPr>
        <w:tab/>
      </w:r>
      <w:r w:rsidRPr="00437EB1">
        <w:rPr>
          <w:rFonts w:ascii="Times New Roman" w:eastAsia="Times New Roman" w:hAnsi="Times New Roman" w:cs="Times New Roman"/>
          <w:sz w:val="24"/>
          <w:szCs w:val="24"/>
          <w:lang w:val="en-GB" w:eastAsia="nl-BE"/>
        </w:rPr>
        <w:t xml:space="preserve">deletion's transcription, and its value consists of a </w:t>
      </w:r>
      <w:proofErr w:type="spellStart"/>
      <w:r w:rsidRPr="00437EB1">
        <w:rPr>
          <w:rFonts w:ascii="Times New Roman" w:eastAsia="Times New Roman" w:hAnsi="Times New Roman" w:cs="Times New Roman"/>
          <w:sz w:val="24"/>
          <w:szCs w:val="24"/>
          <w:lang w:val="en-GB" w:eastAsia="nl-BE"/>
        </w:rPr>
        <w:t>hashtag</w:t>
      </w:r>
      <w:proofErr w:type="spellEnd"/>
      <w:r w:rsidRPr="00437EB1">
        <w:rPr>
          <w:rFonts w:ascii="Times New Roman" w:eastAsia="Times New Roman" w:hAnsi="Times New Roman" w:cs="Times New Roman"/>
          <w:sz w:val="24"/>
          <w:szCs w:val="24"/>
          <w:lang w:val="en-GB" w:eastAsia="nl-BE"/>
        </w:rPr>
        <w:t xml:space="preserve"> (</w:t>
      </w:r>
      <w:r w:rsidRPr="00437EB1">
        <w:rPr>
          <w:rFonts w:ascii="Times New Roman" w:eastAsia="Times New Roman" w:hAnsi="Times New Roman" w:cs="Times New Roman"/>
          <w:b/>
          <w:bCs/>
          <w:sz w:val="24"/>
          <w:szCs w:val="24"/>
          <w:lang w:val="en-GB" w:eastAsia="nl-BE"/>
        </w:rPr>
        <w:t>#</w:t>
      </w:r>
      <w:r w:rsidRPr="00437EB1">
        <w:rPr>
          <w:rFonts w:ascii="Times New Roman" w:eastAsia="Times New Roman" w:hAnsi="Times New Roman" w:cs="Times New Roman"/>
          <w:sz w:val="24"/>
          <w:szCs w:val="24"/>
          <w:lang w:val="en-GB" w:eastAsia="nl-BE"/>
        </w:rPr>
        <w:t xml:space="preserve">), followed by the </w:t>
      </w:r>
      <w:r>
        <w:rPr>
          <w:rFonts w:ascii="Times New Roman" w:eastAsia="Times New Roman" w:hAnsi="Times New Roman" w:cs="Times New Roman"/>
          <w:sz w:val="24"/>
          <w:szCs w:val="24"/>
          <w:lang w:val="en-GB" w:eastAsia="nl-BE"/>
        </w:rPr>
        <w:tab/>
      </w:r>
      <w:proofErr w:type="spellStart"/>
      <w:r w:rsidRPr="00437EB1">
        <w:rPr>
          <w:rFonts w:ascii="Times New Roman" w:eastAsia="Times New Roman" w:hAnsi="Times New Roman" w:cs="Times New Roman"/>
          <w:sz w:val="24"/>
          <w:szCs w:val="24"/>
          <w:lang w:val="en-GB" w:eastAsia="nl-BE"/>
        </w:rPr>
        <w:t>transcriber's</w:t>
      </w:r>
      <w:proofErr w:type="spellEnd"/>
      <w:r w:rsidRPr="00437EB1">
        <w:rPr>
          <w:rFonts w:ascii="Times New Roman" w:eastAsia="Times New Roman" w:hAnsi="Times New Roman" w:cs="Times New Roman"/>
          <w:sz w:val="24"/>
          <w:szCs w:val="24"/>
          <w:lang w:val="en-GB" w:eastAsia="nl-BE"/>
        </w:rPr>
        <w:t xml:space="preserve"> initials. Please use your own initials when transcribing a text, or </w:t>
      </w:r>
      <w:r>
        <w:rPr>
          <w:rFonts w:ascii="Times New Roman" w:eastAsia="Times New Roman" w:hAnsi="Times New Roman" w:cs="Times New Roman"/>
          <w:sz w:val="24"/>
          <w:szCs w:val="24"/>
          <w:lang w:val="en-GB" w:eastAsia="nl-BE"/>
        </w:rPr>
        <w:tab/>
        <w:t>correcting someone else's tags. (</w:t>
      </w:r>
      <w:proofErr w:type="spellStart"/>
      <w:proofErr w:type="gramStart"/>
      <w:r>
        <w:rPr>
          <w:rFonts w:ascii="Times New Roman" w:eastAsia="Times New Roman" w:hAnsi="Times New Roman" w:cs="Times New Roman"/>
          <w:sz w:val="24"/>
          <w:szCs w:val="24"/>
          <w:lang w:val="en-GB" w:eastAsia="nl-BE"/>
        </w:rPr>
        <w:t>eg</w:t>
      </w:r>
      <w:proofErr w:type="spellEnd"/>
      <w:proofErr w:type="gramEnd"/>
      <w:r>
        <w:rPr>
          <w:rFonts w:ascii="Times New Roman" w:eastAsia="Times New Roman" w:hAnsi="Times New Roman" w:cs="Times New Roman"/>
          <w:sz w:val="24"/>
          <w:szCs w:val="24"/>
          <w:lang w:val="en-GB" w:eastAsia="nl-BE"/>
        </w:rPr>
        <w:t xml:space="preserve">.: "#EB" for Elli Bleeker or "#SF" for Sarah </w:t>
      </w:r>
      <w:r>
        <w:rPr>
          <w:rFonts w:ascii="Times New Roman" w:eastAsia="Times New Roman" w:hAnsi="Times New Roman" w:cs="Times New Roman"/>
          <w:sz w:val="24"/>
          <w:szCs w:val="24"/>
          <w:lang w:val="en-GB" w:eastAsia="nl-BE"/>
        </w:rPr>
        <w:tab/>
      </w:r>
      <w:proofErr w:type="spellStart"/>
      <w:r>
        <w:rPr>
          <w:rFonts w:ascii="Times New Roman" w:eastAsia="Times New Roman" w:hAnsi="Times New Roman" w:cs="Times New Roman"/>
          <w:sz w:val="24"/>
          <w:szCs w:val="24"/>
          <w:lang w:val="en-GB" w:eastAsia="nl-BE"/>
        </w:rPr>
        <w:t>Fierens</w:t>
      </w:r>
      <w:proofErr w:type="spellEnd"/>
      <w:r>
        <w:rPr>
          <w:rFonts w:ascii="Times New Roman" w:eastAsia="Times New Roman" w:hAnsi="Times New Roman" w:cs="Times New Roman"/>
          <w:sz w:val="24"/>
          <w:szCs w:val="24"/>
          <w:lang w:val="en-GB" w:eastAsia="nl-BE"/>
        </w:rPr>
        <w:t>).</w:t>
      </w:r>
    </w:p>
    <w:p w14:paraId="601C285D" w14:textId="77777777" w:rsidR="002C4919" w:rsidRDefault="002C4919" w:rsidP="002C4919">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p>
    <w:p w14:paraId="33455FDD" w14:textId="77777777" w:rsidR="002C4919" w:rsidRDefault="002C4919" w:rsidP="002C4919">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Pr>
          <w:rFonts w:ascii="Times New Roman" w:eastAsia="Times New Roman" w:hAnsi="Times New Roman" w:cs="Times New Roman"/>
          <w:i/>
          <w:sz w:val="24"/>
          <w:szCs w:val="24"/>
          <w:lang w:val="en-GB" w:eastAsia="nl-BE"/>
        </w:rPr>
        <w:t>type</w:t>
      </w:r>
      <w:proofErr w:type="gramEnd"/>
      <w:r>
        <w:rPr>
          <w:rFonts w:ascii="Times New Roman" w:eastAsia="Times New Roman" w:hAnsi="Times New Roman" w:cs="Times New Roman"/>
          <w:i/>
          <w:sz w:val="24"/>
          <w:szCs w:val="24"/>
          <w:lang w:val="en-GB" w:eastAsia="nl-BE"/>
        </w:rPr>
        <w:tab/>
      </w:r>
      <w:r w:rsidRPr="002C4919">
        <w:rPr>
          <w:rFonts w:ascii="Times New Roman" w:eastAsia="Times New Roman" w:hAnsi="Times New Roman" w:cs="Times New Roman"/>
          <w:sz w:val="24"/>
          <w:szCs w:val="24"/>
          <w:lang w:val="en-GB" w:eastAsia="nl-BE"/>
        </w:rPr>
        <w:t>The @</w:t>
      </w:r>
      <w:r w:rsidRPr="00A80DEC">
        <w:rPr>
          <w:rFonts w:ascii="Times New Roman" w:eastAsia="Times New Roman" w:hAnsi="Times New Roman" w:cs="Times New Roman"/>
          <w:i/>
          <w:sz w:val="24"/>
          <w:szCs w:val="24"/>
          <w:lang w:val="en-GB" w:eastAsia="nl-BE"/>
        </w:rPr>
        <w:t>type</w:t>
      </w:r>
      <w:r w:rsidRPr="002C4919">
        <w:rPr>
          <w:rFonts w:ascii="Times New Roman" w:eastAsia="Times New Roman" w:hAnsi="Times New Roman" w:cs="Times New Roman"/>
          <w:sz w:val="24"/>
          <w:szCs w:val="24"/>
          <w:lang w:val="en-GB" w:eastAsia="nl-BE"/>
        </w:rPr>
        <w:t xml:space="preserve"> attribute  is only used in the case of </w:t>
      </w:r>
      <w:r w:rsidR="00A80DEC">
        <w:rPr>
          <w:rFonts w:ascii="Times New Roman" w:eastAsia="Times New Roman" w:hAnsi="Times New Roman" w:cs="Times New Roman"/>
          <w:sz w:val="24"/>
          <w:szCs w:val="24"/>
          <w:lang w:val="en-GB" w:eastAsia="nl-BE"/>
        </w:rPr>
        <w:t>open variants, in which case it</w:t>
      </w:r>
      <w:r w:rsidRPr="002C4919">
        <w:rPr>
          <w:rFonts w:ascii="Times New Roman" w:eastAsia="Times New Roman" w:hAnsi="Times New Roman" w:cs="Times New Roman"/>
          <w:sz w:val="24"/>
          <w:szCs w:val="24"/>
          <w:lang w:val="en-GB" w:eastAsia="nl-BE"/>
        </w:rPr>
        <w:t xml:space="preserve">s </w:t>
      </w:r>
      <w:r>
        <w:rPr>
          <w:rFonts w:ascii="Times New Roman" w:eastAsia="Times New Roman" w:hAnsi="Times New Roman" w:cs="Times New Roman"/>
          <w:sz w:val="24"/>
          <w:szCs w:val="24"/>
          <w:lang w:val="en-GB" w:eastAsia="nl-BE"/>
        </w:rPr>
        <w:tab/>
      </w:r>
      <w:r w:rsidRPr="002C4919">
        <w:rPr>
          <w:rFonts w:ascii="Times New Roman" w:eastAsia="Times New Roman" w:hAnsi="Times New Roman" w:cs="Times New Roman"/>
          <w:sz w:val="24"/>
          <w:szCs w:val="24"/>
          <w:lang w:val="en-GB" w:eastAsia="nl-BE"/>
        </w:rPr>
        <w:t xml:space="preserve">value is "alternative". For more information, </w:t>
      </w:r>
      <w:hyperlink r:id="rId18" w:tooltip="&lt;seg&gt;" w:history="1">
        <w:r w:rsidRPr="002C4919">
          <w:rPr>
            <w:rFonts w:ascii="Times New Roman" w:eastAsia="Times New Roman" w:hAnsi="Times New Roman" w:cs="Times New Roman"/>
            <w:sz w:val="24"/>
            <w:szCs w:val="24"/>
            <w:lang w:val="en-GB" w:eastAsia="nl-BE"/>
          </w:rPr>
          <w:t>see the @</w:t>
        </w:r>
        <w:r w:rsidRPr="00A80DEC">
          <w:rPr>
            <w:rFonts w:ascii="Times New Roman" w:eastAsia="Times New Roman" w:hAnsi="Times New Roman" w:cs="Times New Roman"/>
            <w:i/>
            <w:sz w:val="24"/>
            <w:szCs w:val="24"/>
            <w:lang w:val="en-GB" w:eastAsia="nl-BE"/>
          </w:rPr>
          <w:t>type</w:t>
        </w:r>
        <w:r w:rsidR="00A80DEC">
          <w:rPr>
            <w:rFonts w:ascii="Times New Roman" w:eastAsia="Times New Roman" w:hAnsi="Times New Roman" w:cs="Times New Roman"/>
            <w:sz w:val="24"/>
            <w:szCs w:val="24"/>
            <w:lang w:val="en-GB" w:eastAsia="nl-BE"/>
          </w:rPr>
          <w:t xml:space="preserve"> is </w:t>
        </w:r>
        <w:r w:rsidRPr="002C4919">
          <w:rPr>
            <w:rFonts w:ascii="Times New Roman" w:eastAsia="Times New Roman" w:hAnsi="Times New Roman" w:cs="Times New Roman"/>
            <w:sz w:val="24"/>
            <w:szCs w:val="24"/>
            <w:lang w:val="en-GB" w:eastAsia="nl-BE"/>
          </w:rPr>
          <w:t xml:space="preserve">"alternative" </w:t>
        </w:r>
        <w:r>
          <w:rPr>
            <w:rFonts w:ascii="Times New Roman" w:eastAsia="Times New Roman" w:hAnsi="Times New Roman" w:cs="Times New Roman"/>
            <w:sz w:val="24"/>
            <w:szCs w:val="24"/>
            <w:lang w:val="en-GB" w:eastAsia="nl-BE"/>
          </w:rPr>
          <w:tab/>
        </w:r>
        <w:r w:rsidRPr="002C4919">
          <w:rPr>
            <w:rFonts w:ascii="Times New Roman" w:eastAsia="Times New Roman" w:hAnsi="Times New Roman" w:cs="Times New Roman"/>
            <w:sz w:val="24"/>
            <w:szCs w:val="24"/>
            <w:lang w:val="en-GB" w:eastAsia="nl-BE"/>
          </w:rPr>
          <w:t xml:space="preserve">section of the description of the </w:t>
        </w:r>
        <w:r w:rsidRPr="00A80DEC">
          <w:rPr>
            <w:rFonts w:ascii="Times New Roman" w:eastAsia="Times New Roman" w:hAnsi="Times New Roman" w:cs="Times New Roman"/>
            <w:color w:val="FF0000"/>
            <w:sz w:val="24"/>
            <w:szCs w:val="24"/>
            <w:lang w:val="en-GB" w:eastAsia="nl-BE"/>
          </w:rPr>
          <w:t>&lt;</w:t>
        </w:r>
        <w:proofErr w:type="spellStart"/>
        <w:r w:rsidRPr="00A80DEC">
          <w:rPr>
            <w:rFonts w:ascii="Times New Roman" w:eastAsia="Times New Roman" w:hAnsi="Times New Roman" w:cs="Times New Roman"/>
            <w:color w:val="FF0000"/>
            <w:sz w:val="24"/>
            <w:szCs w:val="24"/>
            <w:lang w:val="en-GB" w:eastAsia="nl-BE"/>
          </w:rPr>
          <w:t>seg</w:t>
        </w:r>
        <w:proofErr w:type="spellEnd"/>
        <w:r w:rsidRPr="00A80DEC">
          <w:rPr>
            <w:rFonts w:ascii="Times New Roman" w:eastAsia="Times New Roman" w:hAnsi="Times New Roman" w:cs="Times New Roman"/>
            <w:color w:val="FF0000"/>
            <w:sz w:val="24"/>
            <w:szCs w:val="24"/>
            <w:lang w:val="en-GB" w:eastAsia="nl-BE"/>
          </w:rPr>
          <w:t>&gt;</w:t>
        </w:r>
        <w:r w:rsidRPr="002C4919">
          <w:rPr>
            <w:rFonts w:ascii="Times New Roman" w:eastAsia="Times New Roman" w:hAnsi="Times New Roman" w:cs="Times New Roman"/>
            <w:sz w:val="24"/>
            <w:szCs w:val="24"/>
            <w:lang w:val="en-GB" w:eastAsia="nl-BE"/>
          </w:rPr>
          <w:t xml:space="preserve"> tag</w:t>
        </w:r>
      </w:hyperlink>
      <w:r w:rsidRPr="002C4919">
        <w:rPr>
          <w:rFonts w:ascii="Times New Roman" w:eastAsia="Times New Roman" w:hAnsi="Times New Roman" w:cs="Times New Roman"/>
          <w:sz w:val="24"/>
          <w:szCs w:val="24"/>
          <w:lang w:val="en-GB" w:eastAsia="nl-BE"/>
        </w:rPr>
        <w:t>.</w:t>
      </w:r>
    </w:p>
    <w:p w14:paraId="077B603B" w14:textId="77777777" w:rsidR="00A80DEC" w:rsidRDefault="00A80DEC" w:rsidP="00A80DEC">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hi</w:t>
      </w:r>
      <w:proofErr w:type="gramEnd"/>
      <w:r>
        <w:rPr>
          <w:rFonts w:eastAsia="Times New Roman"/>
          <w:sz w:val="32"/>
          <w:lang w:val="en-GB" w:eastAsia="nl-BE"/>
        </w:rPr>
        <w:t>&gt;</w:t>
      </w:r>
    </w:p>
    <w:p w14:paraId="23275ABA" w14:textId="77777777" w:rsidR="00A80DEC" w:rsidRDefault="00A80DEC" w:rsidP="00A80DEC">
      <w:pPr>
        <w:pStyle w:val="Subtitel"/>
        <w:rPr>
          <w:lang w:val="en-GB" w:eastAsia="nl-BE"/>
        </w:rPr>
      </w:pPr>
      <w:r>
        <w:rPr>
          <w:lang w:val="en-GB" w:eastAsia="nl-BE"/>
        </w:rPr>
        <w:t>What is it?</w:t>
      </w:r>
    </w:p>
    <w:p w14:paraId="37D05A40" w14:textId="77777777" w:rsidR="00B96937" w:rsidRDefault="00051938" w:rsidP="00051938">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sidRPr="00051938">
        <w:rPr>
          <w:rFonts w:ascii="Times New Roman" w:eastAsia="Times New Roman" w:hAnsi="Times New Roman" w:cs="Times New Roman"/>
          <w:sz w:val="24"/>
          <w:szCs w:val="24"/>
          <w:lang w:val="en-GB" w:eastAsia="nl-BE"/>
        </w:rPr>
        <w:t xml:space="preserve">The </w:t>
      </w:r>
      <w:r w:rsidRPr="00051938">
        <w:rPr>
          <w:rFonts w:ascii="Times New Roman" w:eastAsia="Times New Roman" w:hAnsi="Times New Roman" w:cs="Times New Roman"/>
          <w:color w:val="FF0000"/>
          <w:sz w:val="24"/>
          <w:szCs w:val="24"/>
          <w:lang w:val="en-GB" w:eastAsia="nl-BE"/>
        </w:rPr>
        <w:t>&lt;hi&gt;</w:t>
      </w:r>
      <w:r w:rsidRPr="00051938">
        <w:rPr>
          <w:rFonts w:ascii="Times New Roman" w:eastAsia="Times New Roman" w:hAnsi="Times New Roman" w:cs="Times New Roman"/>
          <w:sz w:val="24"/>
          <w:szCs w:val="24"/>
          <w:lang w:val="en-GB" w:eastAsia="nl-BE"/>
        </w:rPr>
        <w:t> element marks a passage that was highlighted in the original document (in most cases by the author).</w:t>
      </w:r>
    </w:p>
    <w:p w14:paraId="4F232A6E" w14:textId="77777777" w:rsidR="005809E2" w:rsidRDefault="005809E2" w:rsidP="00051938">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p>
    <w:p w14:paraId="131FAE5B" w14:textId="77777777" w:rsidR="005809E2" w:rsidRDefault="005809E2" w:rsidP="00051938">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In some cases, Brulez crossed the highlight out. If so, we make following suggestion to transcribe it:</w:t>
      </w:r>
    </w:p>
    <w:p w14:paraId="41709E38" w14:textId="77777777" w:rsidR="005809E2" w:rsidRDefault="005809E2" w:rsidP="00051938">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ab/>
      </w:r>
    </w:p>
    <w:p w14:paraId="187296EC" w14:textId="77777777" w:rsidR="005809E2" w:rsidRPr="00E6097F" w:rsidRDefault="005809E2" w:rsidP="00051938">
      <w:pPr>
        <w:pStyle w:val="Lijstalinea"/>
        <w:tabs>
          <w:tab w:val="left" w:pos="1418"/>
          <w:tab w:val="left" w:pos="1701"/>
        </w:tabs>
        <w:spacing w:before="100" w:beforeAutospacing="1" w:after="100" w:afterAutospacing="1"/>
        <w:ind w:left="0"/>
        <w:jc w:val="both"/>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sidRPr="00E6097F">
        <w:rPr>
          <w:rFonts w:ascii="Times New Roman" w:eastAsia="Times New Roman" w:hAnsi="Times New Roman" w:cs="Times New Roman"/>
          <w:color w:val="7F7F7F" w:themeColor="text1" w:themeTint="80"/>
          <w:sz w:val="24"/>
          <w:szCs w:val="24"/>
          <w:lang w:val="en-GB" w:eastAsia="nl-BE"/>
        </w:rPr>
        <w:t>&lt;</w:t>
      </w:r>
      <w:proofErr w:type="gramStart"/>
      <w:r w:rsidRPr="00E6097F">
        <w:rPr>
          <w:rFonts w:ascii="Times New Roman" w:eastAsia="Times New Roman" w:hAnsi="Times New Roman" w:cs="Times New Roman"/>
          <w:color w:val="7F7F7F" w:themeColor="text1" w:themeTint="80"/>
          <w:sz w:val="24"/>
          <w:szCs w:val="24"/>
          <w:lang w:val="en-GB" w:eastAsia="nl-BE"/>
        </w:rPr>
        <w:t>hi</w:t>
      </w:r>
      <w:proofErr w:type="gramEnd"/>
      <w:r w:rsidRPr="00E6097F">
        <w:rPr>
          <w:rFonts w:ascii="Times New Roman" w:eastAsia="Times New Roman" w:hAnsi="Times New Roman" w:cs="Times New Roman"/>
          <w:color w:val="7F7F7F" w:themeColor="text1" w:themeTint="80"/>
          <w:sz w:val="24"/>
          <w:szCs w:val="24"/>
          <w:lang w:val="en-GB" w:eastAsia="nl-BE"/>
        </w:rPr>
        <w:t xml:space="preserve"> rend="u" </w:t>
      </w:r>
      <w:proofErr w:type="spellStart"/>
      <w:r w:rsidRPr="00E6097F">
        <w:rPr>
          <w:rFonts w:ascii="Times New Roman" w:eastAsia="Times New Roman" w:hAnsi="Times New Roman" w:cs="Times New Roman"/>
          <w:color w:val="7F7F7F" w:themeColor="text1" w:themeTint="80"/>
          <w:sz w:val="24"/>
          <w:szCs w:val="24"/>
          <w:lang w:val="en-GB" w:eastAsia="nl-BE"/>
        </w:rPr>
        <w:t>xml:id</w:t>
      </w:r>
      <w:proofErr w:type="spellEnd"/>
      <w:r w:rsidRPr="00E6097F">
        <w:rPr>
          <w:rFonts w:ascii="Times New Roman" w:eastAsia="Times New Roman" w:hAnsi="Times New Roman" w:cs="Times New Roman"/>
          <w:color w:val="7F7F7F" w:themeColor="text1" w:themeTint="80"/>
          <w:sz w:val="24"/>
          <w:szCs w:val="24"/>
          <w:lang w:val="en-GB" w:eastAsia="nl-BE"/>
        </w:rPr>
        <w:t>="</w:t>
      </w:r>
      <w:r w:rsidR="00E6097F" w:rsidRPr="00E6097F">
        <w:rPr>
          <w:rFonts w:ascii="Times New Roman" w:eastAsia="Times New Roman" w:hAnsi="Times New Roman" w:cs="Times New Roman"/>
          <w:color w:val="7F7F7F" w:themeColor="text1" w:themeTint="80"/>
          <w:sz w:val="24"/>
          <w:szCs w:val="24"/>
          <w:lang w:val="en-GB" w:eastAsia="nl-BE"/>
        </w:rPr>
        <w:t>a1</w:t>
      </w:r>
      <w:r w:rsidR="00E6097F">
        <w:rPr>
          <w:rFonts w:ascii="Times New Roman" w:eastAsia="Times New Roman" w:hAnsi="Times New Roman" w:cs="Times New Roman"/>
          <w:color w:val="7F7F7F" w:themeColor="text1" w:themeTint="80"/>
          <w:sz w:val="24"/>
          <w:szCs w:val="24"/>
          <w:lang w:val="en-GB" w:eastAsia="nl-BE"/>
        </w:rPr>
        <w:t>"&lt;undo target="#a1" rend="dotted"/&gt;&lt;/hi&gt;</w:t>
      </w:r>
    </w:p>
    <w:p w14:paraId="7F14A7A2" w14:textId="77777777" w:rsidR="00B96937" w:rsidRDefault="00B96937" w:rsidP="00B96937">
      <w:pPr>
        <w:pStyle w:val="Subtitel"/>
        <w:rPr>
          <w:rFonts w:eastAsia="Times New Roman"/>
          <w:lang w:val="en-GB" w:eastAsia="nl-BE"/>
        </w:rPr>
      </w:pPr>
      <w:r>
        <w:rPr>
          <w:rFonts w:eastAsia="Times New Roman"/>
          <w:lang w:val="en-GB" w:eastAsia="nl-BE"/>
        </w:rPr>
        <w:t>Attributes</w:t>
      </w:r>
    </w:p>
    <w:p w14:paraId="566FF221" w14:textId="77777777" w:rsidR="00B96937" w:rsidRPr="00B96937" w:rsidRDefault="00B96937" w:rsidP="00B96937">
      <w:pPr>
        <w:tabs>
          <w:tab w:val="left" w:pos="1418"/>
          <w:tab w:val="left" w:pos="1560"/>
        </w:tabs>
        <w:spacing w:before="100" w:beforeAutospacing="1" w:after="100" w:afterAutospacing="1" w:line="240" w:lineRule="auto"/>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Pr>
          <w:rFonts w:ascii="Times New Roman" w:eastAsia="Times New Roman" w:hAnsi="Times New Roman" w:cs="Times New Roman"/>
          <w:i/>
          <w:sz w:val="24"/>
          <w:szCs w:val="24"/>
          <w:lang w:val="en-GB" w:eastAsia="nl-BE"/>
        </w:rPr>
        <w:t>rend</w:t>
      </w:r>
      <w:proofErr w:type="gramEnd"/>
      <w:r>
        <w:rPr>
          <w:rFonts w:ascii="Times New Roman" w:eastAsia="Times New Roman" w:hAnsi="Times New Roman" w:cs="Times New Roman"/>
          <w:i/>
          <w:sz w:val="24"/>
          <w:szCs w:val="24"/>
          <w:lang w:val="en-GB" w:eastAsia="nl-BE"/>
        </w:rPr>
        <w:tab/>
      </w:r>
      <w:r w:rsidRPr="00B96937">
        <w:rPr>
          <w:rFonts w:ascii="Times New Roman" w:eastAsia="Times New Roman" w:hAnsi="Times New Roman" w:cs="Times New Roman"/>
          <w:sz w:val="24"/>
          <w:szCs w:val="24"/>
          <w:lang w:val="en-GB" w:eastAsia="nl-BE"/>
        </w:rPr>
        <w:t xml:space="preserve">We distinguish </w:t>
      </w:r>
      <w:r>
        <w:rPr>
          <w:rFonts w:ascii="Times New Roman" w:eastAsia="Times New Roman" w:hAnsi="Times New Roman" w:cs="Times New Roman"/>
          <w:sz w:val="24"/>
          <w:szCs w:val="24"/>
          <w:lang w:val="en-GB" w:eastAsia="nl-BE"/>
        </w:rPr>
        <w:t>10</w:t>
      </w:r>
      <w:r w:rsidRPr="00B96937">
        <w:rPr>
          <w:rFonts w:ascii="Times New Roman" w:eastAsia="Times New Roman" w:hAnsi="Times New Roman" w:cs="Times New Roman"/>
          <w:sz w:val="24"/>
          <w:szCs w:val="24"/>
          <w:lang w:val="en-GB" w:eastAsia="nl-BE"/>
        </w:rPr>
        <w:t xml:space="preserve"> different types of highlights:</w:t>
      </w:r>
    </w:p>
    <w:p w14:paraId="1FA8B4A1" w14:textId="77777777" w:rsidR="00B96937" w:rsidRPr="00B96937" w:rsidRDefault="00B96937" w:rsidP="00B96937">
      <w:pPr>
        <w:numPr>
          <w:ilvl w:val="0"/>
          <w:numId w:val="12"/>
        </w:numPr>
        <w:tabs>
          <w:tab w:val="clear" w:pos="928"/>
        </w:tabs>
        <w:spacing w:before="100" w:beforeAutospacing="1" w:after="100" w:afterAutospacing="1" w:line="240" w:lineRule="auto"/>
        <w:ind w:left="1985"/>
        <w:jc w:val="both"/>
        <w:rPr>
          <w:rFonts w:ascii="Times New Roman" w:eastAsia="Times New Roman" w:hAnsi="Times New Roman" w:cs="Times New Roman"/>
          <w:color w:val="7F7F7F" w:themeColor="text1" w:themeTint="80"/>
          <w:sz w:val="24"/>
          <w:szCs w:val="24"/>
          <w:lang w:eastAsia="nl-BE"/>
        </w:rPr>
      </w:pPr>
      <w:r w:rsidRPr="00B96937">
        <w:rPr>
          <w:rFonts w:ascii="Times New Roman" w:eastAsia="Times New Roman" w:hAnsi="Times New Roman" w:cs="Times New Roman"/>
          <w:sz w:val="24"/>
          <w:szCs w:val="24"/>
          <w:lang w:eastAsia="nl-BE"/>
        </w:rPr>
        <w:lastRenderedPageBreak/>
        <w:t xml:space="preserve">italics </w:t>
      </w:r>
      <w:r w:rsidRPr="00B96937">
        <w:rPr>
          <w:rFonts w:ascii="Times New Roman" w:eastAsia="Times New Roman" w:hAnsi="Times New Roman" w:cs="Times New Roman"/>
          <w:color w:val="7F7F7F" w:themeColor="text1" w:themeTint="80"/>
          <w:sz w:val="24"/>
          <w:szCs w:val="24"/>
          <w:lang w:eastAsia="nl-BE"/>
        </w:rPr>
        <w:t>(</w:t>
      </w:r>
      <w:r w:rsidRPr="00B96937">
        <w:rPr>
          <w:rFonts w:ascii="Courier New" w:eastAsia="Times New Roman" w:hAnsi="Courier New" w:cs="Courier New"/>
          <w:color w:val="7F7F7F" w:themeColor="text1" w:themeTint="80"/>
          <w:sz w:val="20"/>
          <w:lang w:eastAsia="nl-BE"/>
        </w:rPr>
        <w:t>rend="i"</w:t>
      </w:r>
      <w:r w:rsidRPr="00B96937">
        <w:rPr>
          <w:rFonts w:ascii="Times New Roman" w:eastAsia="Times New Roman" w:hAnsi="Times New Roman" w:cs="Times New Roman"/>
          <w:color w:val="7F7F7F" w:themeColor="text1" w:themeTint="80"/>
          <w:sz w:val="24"/>
          <w:szCs w:val="24"/>
          <w:lang w:eastAsia="nl-BE"/>
        </w:rPr>
        <w:t>)</w:t>
      </w:r>
    </w:p>
    <w:p w14:paraId="262659C2" w14:textId="77777777" w:rsidR="00B96937" w:rsidRPr="00B9693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sz w:val="24"/>
          <w:szCs w:val="24"/>
          <w:lang w:eastAsia="nl-BE"/>
        </w:rPr>
      </w:pPr>
      <w:r w:rsidRPr="00B96937">
        <w:rPr>
          <w:rFonts w:ascii="Times New Roman" w:eastAsia="Times New Roman" w:hAnsi="Times New Roman" w:cs="Times New Roman"/>
          <w:sz w:val="24"/>
          <w:szCs w:val="24"/>
          <w:lang w:eastAsia="nl-BE"/>
        </w:rPr>
        <w:t xml:space="preserve">bold </w:t>
      </w:r>
      <w:r w:rsidRPr="00B96937">
        <w:rPr>
          <w:rFonts w:ascii="Times New Roman" w:eastAsia="Times New Roman" w:hAnsi="Times New Roman" w:cs="Times New Roman"/>
          <w:color w:val="7F7F7F" w:themeColor="text1" w:themeTint="80"/>
          <w:sz w:val="24"/>
          <w:szCs w:val="24"/>
          <w:lang w:eastAsia="nl-BE"/>
        </w:rPr>
        <w:t>(rend="b")</w:t>
      </w:r>
    </w:p>
    <w:p w14:paraId="284E3614" w14:textId="77777777" w:rsidR="00B9693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color w:val="7F7F7F" w:themeColor="text1" w:themeTint="80"/>
          <w:sz w:val="24"/>
          <w:szCs w:val="24"/>
          <w:lang w:eastAsia="nl-BE"/>
        </w:rPr>
      </w:pPr>
      <w:r w:rsidRPr="00B96937">
        <w:rPr>
          <w:rFonts w:ascii="Times New Roman" w:eastAsia="Times New Roman" w:hAnsi="Times New Roman" w:cs="Times New Roman"/>
          <w:sz w:val="24"/>
          <w:szCs w:val="24"/>
          <w:lang w:eastAsia="nl-BE"/>
        </w:rPr>
        <w:t xml:space="preserve">boxed </w:t>
      </w:r>
      <w:r w:rsidRPr="00B96937">
        <w:rPr>
          <w:rFonts w:ascii="Times New Roman" w:eastAsia="Times New Roman" w:hAnsi="Times New Roman" w:cs="Times New Roman"/>
          <w:color w:val="7F7F7F" w:themeColor="text1" w:themeTint="80"/>
          <w:sz w:val="24"/>
          <w:szCs w:val="24"/>
          <w:lang w:eastAsia="nl-BE"/>
        </w:rPr>
        <w:t>(rend="boxed")</w:t>
      </w:r>
    </w:p>
    <w:p w14:paraId="5B7D657F" w14:textId="77777777" w:rsidR="00350977" w:rsidRPr="00520D56" w:rsidRDefault="00350977" w:rsidP="00350977">
      <w:pPr>
        <w:spacing w:before="100" w:beforeAutospacing="1" w:after="100" w:afterAutospacing="1" w:line="240" w:lineRule="auto"/>
        <w:ind w:left="1985"/>
        <w:jc w:val="both"/>
        <w:rPr>
          <w:rFonts w:ascii="Times New Roman" w:eastAsia="Times New Roman" w:hAnsi="Times New Roman" w:cs="Times New Roman"/>
          <w:sz w:val="20"/>
          <w:szCs w:val="24"/>
          <w:lang w:val="en-GB" w:eastAsia="nl-BE"/>
        </w:rPr>
      </w:pPr>
      <w:r w:rsidRPr="00520D56">
        <w:rPr>
          <w:rFonts w:ascii="Times New Roman" w:eastAsia="Times New Roman" w:hAnsi="Times New Roman" w:cs="Times New Roman"/>
          <w:sz w:val="20"/>
          <w:szCs w:val="24"/>
          <w:lang w:val="en-GB" w:eastAsia="nl-BE"/>
        </w:rPr>
        <w:t xml:space="preserve">The value </w:t>
      </w:r>
      <w:r w:rsidRPr="00520D56">
        <w:rPr>
          <w:rFonts w:ascii="Times New Roman" w:eastAsia="Times New Roman" w:hAnsi="Times New Roman" w:cs="Times New Roman"/>
          <w:szCs w:val="24"/>
          <w:lang w:val="en-GB" w:eastAsia="nl-BE"/>
        </w:rPr>
        <w:t>"boxed"</w:t>
      </w:r>
      <w:r w:rsidRPr="00520D56">
        <w:rPr>
          <w:rFonts w:ascii="Times New Roman" w:eastAsia="Times New Roman" w:hAnsi="Times New Roman" w:cs="Times New Roman"/>
          <w:sz w:val="20"/>
          <w:szCs w:val="24"/>
          <w:lang w:val="en-GB" w:eastAsia="nl-BE"/>
        </w:rPr>
        <w:t xml:space="preserve"> is used whenever a (square) box is drawn around the text.</w:t>
      </w:r>
    </w:p>
    <w:p w14:paraId="74AB96DE" w14:textId="77777777" w:rsidR="00B96937" w:rsidRPr="0035097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sz w:val="24"/>
          <w:szCs w:val="24"/>
          <w:lang w:eastAsia="nl-BE"/>
        </w:rPr>
      </w:pPr>
      <w:r w:rsidRPr="00B96937">
        <w:rPr>
          <w:rFonts w:ascii="Times New Roman" w:eastAsia="Times New Roman" w:hAnsi="Times New Roman" w:cs="Times New Roman"/>
          <w:sz w:val="24"/>
          <w:szCs w:val="24"/>
          <w:lang w:eastAsia="nl-BE"/>
        </w:rPr>
        <w:t xml:space="preserve">circled </w:t>
      </w:r>
      <w:r w:rsidRPr="00B96937">
        <w:rPr>
          <w:rFonts w:ascii="Times New Roman" w:eastAsia="Times New Roman" w:hAnsi="Times New Roman" w:cs="Times New Roman"/>
          <w:color w:val="7F7F7F" w:themeColor="text1" w:themeTint="80"/>
          <w:sz w:val="24"/>
          <w:szCs w:val="24"/>
          <w:lang w:eastAsia="nl-BE"/>
        </w:rPr>
        <w:t>(rend="circled")</w:t>
      </w:r>
    </w:p>
    <w:p w14:paraId="75C7CBC4" w14:textId="77777777" w:rsidR="00350977" w:rsidRPr="00520D56" w:rsidRDefault="00350977" w:rsidP="00350977">
      <w:pPr>
        <w:spacing w:before="100" w:beforeAutospacing="1" w:after="100" w:afterAutospacing="1" w:line="240" w:lineRule="auto"/>
        <w:ind w:left="1985"/>
        <w:jc w:val="both"/>
        <w:rPr>
          <w:rFonts w:ascii="Times New Roman" w:eastAsia="Times New Roman" w:hAnsi="Times New Roman" w:cs="Times New Roman"/>
          <w:sz w:val="20"/>
          <w:szCs w:val="24"/>
          <w:lang w:val="en-GB" w:eastAsia="nl-BE"/>
        </w:rPr>
      </w:pPr>
      <w:r w:rsidRPr="00520D56">
        <w:rPr>
          <w:rFonts w:ascii="Times New Roman" w:eastAsia="Times New Roman" w:hAnsi="Times New Roman" w:cs="Times New Roman"/>
          <w:sz w:val="20"/>
          <w:szCs w:val="24"/>
          <w:lang w:val="en-GB" w:eastAsia="nl-BE"/>
        </w:rPr>
        <w:t>The value "circled" is used whenever a more rounded box is drawn around the text.</w:t>
      </w:r>
    </w:p>
    <w:p w14:paraId="0CE107A1" w14:textId="77777777" w:rsidR="00B96937" w:rsidRPr="0035097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sz w:val="24"/>
          <w:szCs w:val="24"/>
          <w:lang w:eastAsia="nl-BE"/>
        </w:rPr>
      </w:pPr>
      <w:r w:rsidRPr="00B96937">
        <w:rPr>
          <w:rFonts w:ascii="Times New Roman" w:eastAsia="Times New Roman" w:hAnsi="Times New Roman" w:cs="Times New Roman"/>
          <w:sz w:val="24"/>
          <w:szCs w:val="24"/>
          <w:lang w:eastAsia="nl-BE"/>
        </w:rPr>
        <w:t xml:space="preserve">connected </w:t>
      </w:r>
      <w:r w:rsidRPr="00B96937">
        <w:rPr>
          <w:rFonts w:ascii="Times New Roman" w:eastAsia="Times New Roman" w:hAnsi="Times New Roman" w:cs="Times New Roman"/>
          <w:color w:val="7F7F7F" w:themeColor="text1" w:themeTint="80"/>
          <w:sz w:val="24"/>
          <w:szCs w:val="24"/>
          <w:lang w:eastAsia="nl-BE"/>
        </w:rPr>
        <w:t>(rend="connect")</w:t>
      </w:r>
    </w:p>
    <w:p w14:paraId="2FEE74D8" w14:textId="77777777" w:rsidR="00350977" w:rsidRPr="00520D56" w:rsidRDefault="00350977" w:rsidP="00350977">
      <w:pPr>
        <w:spacing w:before="100" w:beforeAutospacing="1" w:after="100" w:afterAutospacing="1" w:line="240" w:lineRule="auto"/>
        <w:ind w:left="1985"/>
        <w:jc w:val="both"/>
        <w:rPr>
          <w:rFonts w:ascii="Times New Roman" w:eastAsia="Times New Roman" w:hAnsi="Times New Roman" w:cs="Times New Roman"/>
          <w:sz w:val="20"/>
          <w:szCs w:val="24"/>
          <w:lang w:val="en-GB" w:eastAsia="nl-BE"/>
        </w:rPr>
      </w:pPr>
      <w:r w:rsidRPr="00520D56">
        <w:rPr>
          <w:rFonts w:ascii="Times New Roman" w:eastAsia="Times New Roman" w:hAnsi="Times New Roman" w:cs="Times New Roman"/>
          <w:sz w:val="20"/>
          <w:szCs w:val="24"/>
          <w:lang w:val="en-GB" w:eastAsia="nl-BE"/>
        </w:rPr>
        <w:t xml:space="preserve">The value </w:t>
      </w:r>
      <w:r w:rsidRPr="00520D56">
        <w:rPr>
          <w:rFonts w:ascii="Times New Roman" w:eastAsia="Times New Roman" w:hAnsi="Times New Roman" w:cs="Times New Roman"/>
          <w:szCs w:val="24"/>
          <w:lang w:val="en-GB" w:eastAsia="nl-BE"/>
        </w:rPr>
        <w:t>"connect"</w:t>
      </w:r>
      <w:r w:rsidRPr="00520D56">
        <w:rPr>
          <w:rFonts w:ascii="Times New Roman" w:eastAsia="Times New Roman" w:hAnsi="Times New Roman" w:cs="Times New Roman"/>
          <w:sz w:val="20"/>
          <w:szCs w:val="24"/>
          <w:lang w:val="en-GB" w:eastAsia="nl-BE"/>
        </w:rPr>
        <w:t xml:space="preserve"> is used when an added hyphen is used to delete the space between two words. In this case, the </w:t>
      </w:r>
      <w:r w:rsidRPr="00520D56">
        <w:rPr>
          <w:rFonts w:ascii="Times New Roman" w:eastAsia="Times New Roman" w:hAnsi="Times New Roman" w:cs="Times New Roman"/>
          <w:color w:val="FF0000"/>
          <w:szCs w:val="24"/>
          <w:lang w:val="en-GB" w:eastAsia="nl-BE"/>
        </w:rPr>
        <w:t>&lt;hi&gt;</w:t>
      </w:r>
      <w:r w:rsidRPr="00520D56">
        <w:rPr>
          <w:rFonts w:ascii="Times New Roman" w:eastAsia="Times New Roman" w:hAnsi="Times New Roman" w:cs="Times New Roman"/>
          <w:sz w:val="20"/>
          <w:szCs w:val="24"/>
          <w:lang w:val="en-GB" w:eastAsia="nl-BE"/>
        </w:rPr>
        <w:t xml:space="preserve"> tags should be placed around the deleted space.</w:t>
      </w:r>
    </w:p>
    <w:p w14:paraId="6A0555A3" w14:textId="77777777" w:rsidR="00B96937" w:rsidRPr="0035097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sz w:val="24"/>
          <w:szCs w:val="24"/>
          <w:lang w:eastAsia="nl-BE"/>
        </w:rPr>
      </w:pPr>
      <w:r w:rsidRPr="00B96937">
        <w:rPr>
          <w:rFonts w:ascii="Times New Roman" w:eastAsia="Times New Roman" w:hAnsi="Times New Roman" w:cs="Times New Roman"/>
          <w:sz w:val="24"/>
          <w:szCs w:val="24"/>
          <w:lang w:eastAsia="nl-BE"/>
        </w:rPr>
        <w:t xml:space="preserve">doubly connected </w:t>
      </w:r>
      <w:r w:rsidRPr="00B96937">
        <w:rPr>
          <w:rFonts w:ascii="Times New Roman" w:eastAsia="Times New Roman" w:hAnsi="Times New Roman" w:cs="Times New Roman"/>
          <w:color w:val="7F7F7F" w:themeColor="text1" w:themeTint="80"/>
          <w:sz w:val="24"/>
          <w:szCs w:val="24"/>
          <w:lang w:eastAsia="nl-BE"/>
        </w:rPr>
        <w:t>(rend="updownconnect")</w:t>
      </w:r>
    </w:p>
    <w:p w14:paraId="69B33FE1" w14:textId="77777777" w:rsidR="00350977" w:rsidRPr="00520D56" w:rsidRDefault="00350977" w:rsidP="00350977">
      <w:pPr>
        <w:spacing w:before="100" w:beforeAutospacing="1" w:after="100" w:afterAutospacing="1" w:line="240" w:lineRule="auto"/>
        <w:ind w:left="1985"/>
        <w:jc w:val="both"/>
        <w:rPr>
          <w:rFonts w:ascii="Times New Roman" w:eastAsia="Times New Roman" w:hAnsi="Times New Roman" w:cs="Times New Roman"/>
          <w:sz w:val="20"/>
          <w:szCs w:val="24"/>
          <w:lang w:val="en-GB" w:eastAsia="nl-BE"/>
        </w:rPr>
      </w:pPr>
      <w:r w:rsidRPr="00520D56">
        <w:rPr>
          <w:rFonts w:ascii="Times New Roman" w:eastAsia="Times New Roman" w:hAnsi="Times New Roman" w:cs="Times New Roman"/>
          <w:sz w:val="20"/>
          <w:szCs w:val="24"/>
          <w:lang w:val="en-GB" w:eastAsia="nl-BE"/>
        </w:rPr>
        <w:t xml:space="preserve">The value </w:t>
      </w:r>
      <w:r w:rsidRPr="00520D56">
        <w:rPr>
          <w:rFonts w:ascii="Times New Roman" w:eastAsia="Times New Roman" w:hAnsi="Times New Roman" w:cs="Times New Roman"/>
          <w:szCs w:val="24"/>
          <w:lang w:val="en-GB" w:eastAsia="nl-BE"/>
        </w:rPr>
        <w:t>"</w:t>
      </w:r>
      <w:proofErr w:type="spellStart"/>
      <w:r w:rsidRPr="00520D56">
        <w:rPr>
          <w:rFonts w:ascii="Times New Roman" w:eastAsia="Times New Roman" w:hAnsi="Times New Roman" w:cs="Times New Roman"/>
          <w:szCs w:val="24"/>
          <w:lang w:val="en-GB" w:eastAsia="nl-BE"/>
        </w:rPr>
        <w:t>updownconnect</w:t>
      </w:r>
      <w:proofErr w:type="spellEnd"/>
      <w:r w:rsidRPr="00520D56">
        <w:rPr>
          <w:rFonts w:ascii="Times New Roman" w:eastAsia="Times New Roman" w:hAnsi="Times New Roman" w:cs="Times New Roman"/>
          <w:szCs w:val="24"/>
          <w:lang w:val="en-GB" w:eastAsia="nl-BE"/>
        </w:rPr>
        <w:t>"</w:t>
      </w:r>
      <w:r w:rsidRPr="00520D56">
        <w:rPr>
          <w:rFonts w:ascii="Times New Roman" w:eastAsia="Times New Roman" w:hAnsi="Times New Roman" w:cs="Times New Roman"/>
          <w:sz w:val="20"/>
          <w:szCs w:val="24"/>
          <w:lang w:val="en-GB" w:eastAsia="nl-BE"/>
        </w:rPr>
        <w:t xml:space="preserve"> is used in the same way as the </w:t>
      </w:r>
      <w:r w:rsidRPr="00520D56">
        <w:rPr>
          <w:rFonts w:ascii="Times New Roman" w:eastAsia="Times New Roman" w:hAnsi="Times New Roman" w:cs="Times New Roman"/>
          <w:szCs w:val="24"/>
          <w:lang w:val="en-GB" w:eastAsia="nl-BE"/>
        </w:rPr>
        <w:t>"connect"</w:t>
      </w:r>
      <w:r w:rsidRPr="00520D56">
        <w:rPr>
          <w:rFonts w:ascii="Times New Roman" w:eastAsia="Times New Roman" w:hAnsi="Times New Roman" w:cs="Times New Roman"/>
          <w:sz w:val="20"/>
          <w:szCs w:val="24"/>
          <w:lang w:val="en-GB" w:eastAsia="nl-BE"/>
        </w:rPr>
        <w:t xml:space="preserve"> value, with the difference that the space is now deleted by means of two hyphens.</w:t>
      </w:r>
    </w:p>
    <w:p w14:paraId="1CA689A2" w14:textId="77777777" w:rsidR="00B9693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color w:val="7F7F7F" w:themeColor="text1" w:themeTint="80"/>
          <w:sz w:val="24"/>
          <w:szCs w:val="24"/>
          <w:lang w:eastAsia="nl-BE"/>
        </w:rPr>
      </w:pPr>
      <w:r w:rsidRPr="00B96937">
        <w:rPr>
          <w:rFonts w:ascii="Times New Roman" w:eastAsia="Times New Roman" w:hAnsi="Times New Roman" w:cs="Times New Roman"/>
          <w:sz w:val="24"/>
          <w:szCs w:val="24"/>
          <w:lang w:eastAsia="nl-BE"/>
        </w:rPr>
        <w:t xml:space="preserve">indented </w:t>
      </w:r>
      <w:r w:rsidRPr="00B96937">
        <w:rPr>
          <w:rFonts w:ascii="Times New Roman" w:eastAsia="Times New Roman" w:hAnsi="Times New Roman" w:cs="Times New Roman"/>
          <w:color w:val="7F7F7F" w:themeColor="text1" w:themeTint="80"/>
          <w:sz w:val="24"/>
          <w:szCs w:val="24"/>
          <w:lang w:eastAsia="nl-BE"/>
        </w:rPr>
        <w:t>(rend="indented")</w:t>
      </w:r>
    </w:p>
    <w:p w14:paraId="3BFADF19" w14:textId="77777777" w:rsidR="00445814" w:rsidRPr="00520D56" w:rsidRDefault="00445814" w:rsidP="00350977">
      <w:pPr>
        <w:spacing w:before="100" w:beforeAutospacing="1" w:after="100" w:afterAutospacing="1" w:line="240" w:lineRule="auto"/>
        <w:ind w:left="1985"/>
        <w:jc w:val="both"/>
        <w:rPr>
          <w:rFonts w:ascii="Times New Roman" w:eastAsia="Times New Roman" w:hAnsi="Times New Roman" w:cs="Times New Roman"/>
          <w:sz w:val="20"/>
          <w:szCs w:val="24"/>
          <w:lang w:val="en-GB" w:eastAsia="nl-BE"/>
        </w:rPr>
      </w:pPr>
      <w:r w:rsidRPr="00350977">
        <w:rPr>
          <w:rFonts w:ascii="Times New Roman" w:eastAsia="Times New Roman" w:hAnsi="Times New Roman" w:cs="Times New Roman"/>
          <w:sz w:val="20"/>
          <w:szCs w:val="24"/>
          <w:lang w:val="en-GB" w:eastAsia="nl-BE"/>
        </w:rPr>
        <w:t xml:space="preserve">The value "indented" is used when a larger space is left between two words (or signs) than strictly necessary. </w:t>
      </w:r>
      <w:r w:rsidRPr="00520D56">
        <w:rPr>
          <w:rFonts w:ascii="Times New Roman" w:eastAsia="Times New Roman" w:hAnsi="Times New Roman" w:cs="Times New Roman"/>
          <w:sz w:val="20"/>
          <w:szCs w:val="24"/>
          <w:lang w:val="en-GB" w:eastAsia="nl-BE"/>
        </w:rPr>
        <w:t>You can use the values "indented", "indented2", "indented3", or "indented4", and see which indent approximates the relative length of the actual whitespace best. Using a series of 'spaces' instead of the &lt;hi rend="indent"&gt; tag does not work, because the XSLT will normalize all excessive spaces in the visualization.</w:t>
      </w:r>
    </w:p>
    <w:p w14:paraId="224D945B" w14:textId="77777777" w:rsidR="00B96937" w:rsidRPr="00B9693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sz w:val="24"/>
          <w:szCs w:val="24"/>
          <w:lang w:val="en-GB" w:eastAsia="nl-BE"/>
        </w:rPr>
      </w:pPr>
      <w:proofErr w:type="gramStart"/>
      <w:r w:rsidRPr="00B96937">
        <w:rPr>
          <w:rFonts w:ascii="Times New Roman" w:eastAsia="Times New Roman" w:hAnsi="Times New Roman" w:cs="Times New Roman"/>
          <w:sz w:val="24"/>
          <w:szCs w:val="24"/>
          <w:lang w:val="en-GB" w:eastAsia="nl-BE"/>
        </w:rPr>
        <w:t>superscript</w:t>
      </w:r>
      <w:proofErr w:type="gramEnd"/>
      <w:r w:rsidRPr="00B96937">
        <w:rPr>
          <w:rFonts w:ascii="Times New Roman" w:eastAsia="Times New Roman" w:hAnsi="Times New Roman" w:cs="Times New Roman"/>
          <w:sz w:val="24"/>
          <w:szCs w:val="24"/>
          <w:lang w:val="en-GB" w:eastAsia="nl-BE"/>
        </w:rPr>
        <w:t xml:space="preserve"> (</w:t>
      </w:r>
      <w:r w:rsidRPr="00445814">
        <w:rPr>
          <w:rFonts w:ascii="Times New Roman" w:eastAsia="Times New Roman" w:hAnsi="Times New Roman" w:cs="Times New Roman"/>
          <w:color w:val="7F7F7F" w:themeColor="text1" w:themeTint="80"/>
          <w:sz w:val="24"/>
          <w:szCs w:val="24"/>
          <w:lang w:val="en-GB" w:eastAsia="nl-BE"/>
        </w:rPr>
        <w:t>rend="sup</w:t>
      </w:r>
      <w:r w:rsidRPr="00B96937">
        <w:rPr>
          <w:rFonts w:ascii="Courier New" w:eastAsia="Times New Roman" w:hAnsi="Courier New" w:cs="Courier New"/>
          <w:sz w:val="20"/>
          <w:lang w:val="en-GB" w:eastAsia="nl-BE"/>
        </w:rPr>
        <w:t>"</w:t>
      </w:r>
      <w:r w:rsidRPr="00B96937">
        <w:rPr>
          <w:rFonts w:ascii="Times New Roman" w:eastAsia="Times New Roman" w:hAnsi="Times New Roman" w:cs="Times New Roman"/>
          <w:sz w:val="24"/>
          <w:szCs w:val="24"/>
          <w:lang w:val="en-GB" w:eastAsia="nl-BE"/>
        </w:rPr>
        <w:t xml:space="preserve"> – ONLY if distinct from a </w:t>
      </w:r>
      <w:proofErr w:type="spellStart"/>
      <w:r w:rsidRPr="00B96937">
        <w:rPr>
          <w:rFonts w:ascii="Times New Roman" w:eastAsia="Times New Roman" w:hAnsi="Times New Roman" w:cs="Times New Roman"/>
          <w:sz w:val="24"/>
          <w:szCs w:val="24"/>
          <w:lang w:val="en-GB" w:eastAsia="nl-BE"/>
        </w:rPr>
        <w:t>supralinear</w:t>
      </w:r>
      <w:proofErr w:type="spellEnd"/>
      <w:r w:rsidRPr="00B96937">
        <w:rPr>
          <w:rFonts w:ascii="Times New Roman" w:eastAsia="Times New Roman" w:hAnsi="Times New Roman" w:cs="Times New Roman"/>
          <w:sz w:val="24"/>
          <w:szCs w:val="24"/>
          <w:lang w:val="en-GB" w:eastAsia="nl-BE"/>
        </w:rPr>
        <w:t xml:space="preserve"> </w:t>
      </w:r>
      <w:r w:rsidRPr="00350977">
        <w:rPr>
          <w:rFonts w:ascii="Times New Roman" w:eastAsia="Times New Roman" w:hAnsi="Times New Roman" w:cs="Times New Roman"/>
          <w:color w:val="FF0000"/>
          <w:sz w:val="24"/>
          <w:szCs w:val="24"/>
          <w:lang w:val="en-GB" w:eastAsia="nl-BE"/>
        </w:rPr>
        <w:t>&lt;add&gt;</w:t>
      </w:r>
      <w:r w:rsidRPr="00B96937">
        <w:rPr>
          <w:rFonts w:ascii="Times New Roman" w:eastAsia="Times New Roman" w:hAnsi="Times New Roman" w:cs="Times New Roman"/>
          <w:sz w:val="24"/>
          <w:szCs w:val="24"/>
          <w:lang w:val="en-GB" w:eastAsia="nl-BE"/>
        </w:rPr>
        <w:t>)</w:t>
      </w:r>
    </w:p>
    <w:p w14:paraId="15412B79" w14:textId="77777777" w:rsidR="00B96937" w:rsidRPr="00B9693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color w:val="7F7F7F" w:themeColor="text1" w:themeTint="80"/>
          <w:sz w:val="24"/>
          <w:szCs w:val="24"/>
          <w:lang w:eastAsia="nl-BE"/>
        </w:rPr>
      </w:pPr>
      <w:r w:rsidRPr="00B96937">
        <w:rPr>
          <w:rFonts w:ascii="Times New Roman" w:eastAsia="Times New Roman" w:hAnsi="Times New Roman" w:cs="Times New Roman"/>
          <w:sz w:val="24"/>
          <w:szCs w:val="24"/>
          <w:lang w:eastAsia="nl-BE"/>
        </w:rPr>
        <w:t>underlined</w:t>
      </w:r>
      <w:r>
        <w:rPr>
          <w:rFonts w:ascii="Times New Roman" w:eastAsia="Times New Roman" w:hAnsi="Times New Roman" w:cs="Times New Roman"/>
          <w:sz w:val="24"/>
          <w:szCs w:val="24"/>
          <w:lang w:eastAsia="nl-BE"/>
        </w:rPr>
        <w:t xml:space="preserve"> with a straight line</w:t>
      </w:r>
      <w:r w:rsidRPr="00B96937">
        <w:rPr>
          <w:rFonts w:ascii="Times New Roman" w:eastAsia="Times New Roman" w:hAnsi="Times New Roman" w:cs="Times New Roman"/>
          <w:sz w:val="24"/>
          <w:szCs w:val="24"/>
          <w:lang w:eastAsia="nl-BE"/>
        </w:rPr>
        <w:t xml:space="preserve"> </w:t>
      </w:r>
      <w:r w:rsidRPr="00B96937">
        <w:rPr>
          <w:rFonts w:ascii="Times New Roman" w:eastAsia="Times New Roman" w:hAnsi="Times New Roman" w:cs="Times New Roman"/>
          <w:color w:val="7F7F7F" w:themeColor="text1" w:themeTint="80"/>
          <w:sz w:val="24"/>
          <w:szCs w:val="24"/>
          <w:lang w:eastAsia="nl-BE"/>
        </w:rPr>
        <w:t>(rend="u")</w:t>
      </w:r>
      <w:r>
        <w:rPr>
          <w:rFonts w:ascii="Times New Roman" w:eastAsia="Times New Roman" w:hAnsi="Times New Roman" w:cs="Times New Roman"/>
          <w:color w:val="7F7F7F" w:themeColor="text1" w:themeTint="80"/>
          <w:sz w:val="24"/>
          <w:szCs w:val="24"/>
          <w:lang w:eastAsia="nl-BE"/>
        </w:rPr>
        <w:t xml:space="preserve"> </w:t>
      </w:r>
      <w:r w:rsidRPr="00B96937">
        <w:rPr>
          <w:rFonts w:ascii="Times New Roman" w:eastAsia="Times New Roman" w:hAnsi="Times New Roman" w:cs="Times New Roman"/>
          <w:color w:val="00B050"/>
          <w:sz w:val="24"/>
          <w:szCs w:val="24"/>
          <w:highlight w:val="yellow"/>
          <w:lang w:eastAsia="nl-BE"/>
        </w:rPr>
        <w:t>[Is er een specifieke reden om toch "underlined" te nemen? Ik vind BDMP zijn korte "u" goed.]</w:t>
      </w:r>
    </w:p>
    <w:p w14:paraId="002D6E38" w14:textId="77777777" w:rsidR="00B96937" w:rsidRPr="00B96937" w:rsidRDefault="00B96937" w:rsidP="00B96937">
      <w:pPr>
        <w:numPr>
          <w:ilvl w:val="0"/>
          <w:numId w:val="12"/>
        </w:numPr>
        <w:spacing w:before="100" w:beforeAutospacing="1" w:after="100" w:afterAutospacing="1" w:line="240" w:lineRule="auto"/>
        <w:ind w:left="1985"/>
        <w:jc w:val="both"/>
        <w:rPr>
          <w:rFonts w:ascii="Times New Roman" w:eastAsia="Times New Roman" w:hAnsi="Times New Roman" w:cs="Times New Roman"/>
          <w:color w:val="7F7F7F" w:themeColor="text1" w:themeTint="80"/>
          <w:sz w:val="24"/>
          <w:szCs w:val="24"/>
          <w:lang w:val="en-GB" w:eastAsia="nl-BE"/>
        </w:rPr>
      </w:pPr>
      <w:proofErr w:type="gramStart"/>
      <w:r w:rsidRPr="00B96937">
        <w:rPr>
          <w:rFonts w:ascii="Times New Roman" w:eastAsia="Times New Roman" w:hAnsi="Times New Roman" w:cs="Times New Roman"/>
          <w:sz w:val="24"/>
          <w:szCs w:val="24"/>
          <w:lang w:val="en-GB" w:eastAsia="nl-BE"/>
        </w:rPr>
        <w:t>underlined</w:t>
      </w:r>
      <w:proofErr w:type="gramEnd"/>
      <w:r w:rsidRPr="00B96937">
        <w:rPr>
          <w:rFonts w:ascii="Times New Roman" w:eastAsia="Times New Roman" w:hAnsi="Times New Roman" w:cs="Times New Roman"/>
          <w:sz w:val="24"/>
          <w:szCs w:val="24"/>
          <w:lang w:val="en-GB" w:eastAsia="nl-BE"/>
        </w:rPr>
        <w:t xml:space="preserve"> with a </w:t>
      </w:r>
      <w:r>
        <w:rPr>
          <w:rFonts w:ascii="Times New Roman" w:eastAsia="Times New Roman" w:hAnsi="Times New Roman" w:cs="Times New Roman"/>
          <w:sz w:val="24"/>
          <w:szCs w:val="24"/>
          <w:lang w:val="en-GB" w:eastAsia="nl-BE"/>
        </w:rPr>
        <w:t>wavy</w:t>
      </w:r>
      <w:r w:rsidRPr="00B96937">
        <w:rPr>
          <w:rFonts w:ascii="Times New Roman" w:eastAsia="Times New Roman" w:hAnsi="Times New Roman" w:cs="Times New Roman"/>
          <w:sz w:val="24"/>
          <w:szCs w:val="24"/>
          <w:lang w:val="en-GB" w:eastAsia="nl-BE"/>
        </w:rPr>
        <w:t xml:space="preserve"> l</w:t>
      </w:r>
      <w:r>
        <w:rPr>
          <w:rFonts w:ascii="Times New Roman" w:eastAsia="Times New Roman" w:hAnsi="Times New Roman" w:cs="Times New Roman"/>
          <w:sz w:val="24"/>
          <w:szCs w:val="24"/>
          <w:lang w:val="en-GB" w:eastAsia="nl-BE"/>
        </w:rPr>
        <w:t xml:space="preserve">ine </w:t>
      </w:r>
      <w:r w:rsidRPr="00520D56">
        <w:rPr>
          <w:rFonts w:ascii="Times New Roman" w:eastAsia="Times New Roman" w:hAnsi="Times New Roman" w:cs="Times New Roman"/>
          <w:color w:val="7F7F7F" w:themeColor="text1" w:themeTint="80"/>
          <w:sz w:val="24"/>
          <w:szCs w:val="24"/>
          <w:lang w:val="en-GB" w:eastAsia="nl-BE"/>
        </w:rPr>
        <w:t>(rend="u2")</w:t>
      </w:r>
    </w:p>
    <w:p w14:paraId="69EA02BA" w14:textId="77777777" w:rsidR="00B96937" w:rsidRDefault="00350977" w:rsidP="00350977">
      <w:pPr>
        <w:pStyle w:val="Kop1"/>
        <w:rPr>
          <w:sz w:val="32"/>
          <w:lang w:val="en-GB" w:eastAsia="nl-BE"/>
        </w:rPr>
      </w:pPr>
      <w:r>
        <w:rPr>
          <w:sz w:val="32"/>
          <w:lang w:val="en-GB" w:eastAsia="nl-BE"/>
        </w:rPr>
        <w:t>&lt;</w:t>
      </w:r>
      <w:proofErr w:type="gramStart"/>
      <w:r>
        <w:rPr>
          <w:sz w:val="32"/>
          <w:lang w:val="en-GB" w:eastAsia="nl-BE"/>
        </w:rPr>
        <w:t>note</w:t>
      </w:r>
      <w:proofErr w:type="gramEnd"/>
      <w:r>
        <w:rPr>
          <w:sz w:val="32"/>
          <w:lang w:val="en-GB" w:eastAsia="nl-BE"/>
        </w:rPr>
        <w:t>&gt;</w:t>
      </w:r>
    </w:p>
    <w:p w14:paraId="5177961A" w14:textId="77777777" w:rsidR="00350977" w:rsidRDefault="00350977" w:rsidP="00350977">
      <w:pPr>
        <w:pStyle w:val="Subtitel"/>
        <w:rPr>
          <w:lang w:val="en-GB" w:eastAsia="nl-BE"/>
        </w:rPr>
      </w:pPr>
      <w:r>
        <w:rPr>
          <w:lang w:val="en-GB" w:eastAsia="nl-BE"/>
        </w:rPr>
        <w:t xml:space="preserve">What is it? </w:t>
      </w:r>
    </w:p>
    <w:p w14:paraId="73C64752" w14:textId="77777777" w:rsidR="00350977" w:rsidRDefault="00350977" w:rsidP="00350977">
      <w:pPr>
        <w:spacing w:before="100" w:beforeAutospacing="1" w:after="100" w:afterAutospacing="1"/>
        <w:jc w:val="both"/>
        <w:rPr>
          <w:rFonts w:ascii="Times New Roman" w:eastAsia="Times New Roman" w:hAnsi="Times New Roman" w:cs="Times New Roman"/>
          <w:sz w:val="24"/>
          <w:szCs w:val="24"/>
          <w:lang w:val="en-GB" w:eastAsia="nl-BE"/>
        </w:rPr>
      </w:pPr>
      <w:r w:rsidRPr="00350977">
        <w:rPr>
          <w:rFonts w:ascii="Times New Roman" w:eastAsia="Times New Roman" w:hAnsi="Times New Roman" w:cs="Times New Roman"/>
          <w:sz w:val="24"/>
          <w:szCs w:val="24"/>
          <w:lang w:val="en-GB" w:eastAsia="nl-BE"/>
        </w:rPr>
        <w:t xml:space="preserve">The </w:t>
      </w:r>
      <w:r w:rsidRPr="00350977">
        <w:rPr>
          <w:rFonts w:ascii="Times New Roman" w:eastAsia="Times New Roman" w:hAnsi="Times New Roman" w:cs="Times New Roman"/>
          <w:color w:val="FF0000"/>
          <w:sz w:val="24"/>
          <w:szCs w:val="24"/>
          <w:lang w:val="en-GB" w:eastAsia="nl-BE"/>
        </w:rPr>
        <w:t>&lt;note&gt;</w:t>
      </w:r>
      <w:r w:rsidRPr="00350977">
        <w:rPr>
          <w:rFonts w:ascii="Times New Roman" w:eastAsia="Times New Roman" w:hAnsi="Times New Roman" w:cs="Times New Roman"/>
          <w:sz w:val="24"/>
          <w:szCs w:val="24"/>
          <w:lang w:val="en-GB" w:eastAsia="nl-BE"/>
        </w:rPr>
        <w:t xml:space="preserve"> tag contains an editorial note, for instance for identifying intertextual references. When they are used, they are standardized as much as possible, following a specific textual pattern.</w:t>
      </w:r>
    </w:p>
    <w:p w14:paraId="18AB19DD" w14:textId="77777777" w:rsidR="003A2456" w:rsidRPr="003A2456" w:rsidRDefault="003A2456" w:rsidP="00350977">
      <w:pPr>
        <w:spacing w:before="100" w:beforeAutospacing="1" w:after="100" w:afterAutospacing="1"/>
        <w:jc w:val="both"/>
        <w:rPr>
          <w:rFonts w:ascii="Times New Roman" w:eastAsia="Times New Roman" w:hAnsi="Times New Roman" w:cs="Times New Roman"/>
          <w:color w:val="00B050"/>
          <w:sz w:val="24"/>
          <w:szCs w:val="24"/>
          <w:lang w:val="en-GB" w:eastAsia="nl-BE"/>
        </w:rPr>
      </w:pPr>
      <w:r w:rsidRPr="003A2456">
        <w:rPr>
          <w:rFonts w:ascii="Times New Roman" w:eastAsia="Times New Roman" w:hAnsi="Times New Roman" w:cs="Times New Roman"/>
          <w:color w:val="00B050"/>
          <w:sz w:val="24"/>
          <w:szCs w:val="24"/>
          <w:highlight w:val="yellow"/>
          <w:lang w:val="en-GB" w:eastAsia="nl-BE"/>
        </w:rPr>
        <w:t>[</w:t>
      </w:r>
      <w:proofErr w:type="gramStart"/>
      <w:r w:rsidRPr="003A2456">
        <w:rPr>
          <w:rFonts w:ascii="Times New Roman" w:eastAsia="Times New Roman" w:hAnsi="Times New Roman" w:cs="Times New Roman"/>
          <w:color w:val="00B050"/>
          <w:sz w:val="24"/>
          <w:szCs w:val="24"/>
          <w:highlight w:val="yellow"/>
          <w:lang w:val="en-GB" w:eastAsia="nl-BE"/>
        </w:rPr>
        <w:t>maybe</w:t>
      </w:r>
      <w:proofErr w:type="gramEnd"/>
      <w:r w:rsidRPr="003A2456">
        <w:rPr>
          <w:rFonts w:ascii="Times New Roman" w:eastAsia="Times New Roman" w:hAnsi="Times New Roman" w:cs="Times New Roman"/>
          <w:color w:val="00B050"/>
          <w:sz w:val="24"/>
          <w:szCs w:val="24"/>
          <w:highlight w:val="yellow"/>
          <w:lang w:val="en-GB" w:eastAsia="nl-BE"/>
        </w:rPr>
        <w:t xml:space="preserve"> add this textual pattern later on]</w:t>
      </w:r>
    </w:p>
    <w:p w14:paraId="770BFD89" w14:textId="77777777" w:rsidR="009C7C51" w:rsidRDefault="009C7C51" w:rsidP="009C7C51">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space</w:t>
      </w:r>
      <w:proofErr w:type="gramEnd"/>
      <w:r>
        <w:rPr>
          <w:rFonts w:eastAsia="Times New Roman"/>
          <w:sz w:val="32"/>
          <w:lang w:val="en-GB" w:eastAsia="nl-BE"/>
        </w:rPr>
        <w:t>&gt;</w:t>
      </w:r>
    </w:p>
    <w:p w14:paraId="220A7133" w14:textId="77777777" w:rsidR="009C7C51" w:rsidRDefault="009C7C51" w:rsidP="009C7C51">
      <w:pPr>
        <w:pStyle w:val="Subtitel"/>
        <w:rPr>
          <w:lang w:val="en-GB" w:eastAsia="nl-BE"/>
        </w:rPr>
      </w:pPr>
      <w:r>
        <w:rPr>
          <w:lang w:val="en-GB" w:eastAsia="nl-BE"/>
        </w:rPr>
        <w:t>What is it?</w:t>
      </w:r>
    </w:p>
    <w:p w14:paraId="05A571E5" w14:textId="77777777" w:rsidR="009C7C51" w:rsidRDefault="009C7C51" w:rsidP="009C7C51">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Brulez sometimes left some open space </w:t>
      </w:r>
      <w:proofErr w:type="gramStart"/>
      <w:r>
        <w:rPr>
          <w:rFonts w:ascii="Times New Roman" w:eastAsia="Times New Roman" w:hAnsi="Times New Roman" w:cs="Times New Roman"/>
          <w:sz w:val="24"/>
          <w:szCs w:val="24"/>
          <w:lang w:val="en-GB" w:eastAsia="nl-BE"/>
        </w:rPr>
        <w:t>in a sentences</w:t>
      </w:r>
      <w:proofErr w:type="gramEnd"/>
      <w:r>
        <w:rPr>
          <w:rFonts w:ascii="Times New Roman" w:eastAsia="Times New Roman" w:hAnsi="Times New Roman" w:cs="Times New Roman"/>
          <w:sz w:val="24"/>
          <w:szCs w:val="24"/>
          <w:lang w:val="en-GB" w:eastAsia="nl-BE"/>
        </w:rPr>
        <w:t xml:space="preserve">, for example because he was not sure about a word. The </w:t>
      </w:r>
      <w:r w:rsidRPr="009C7C51">
        <w:rPr>
          <w:rFonts w:ascii="Times New Roman" w:eastAsia="Times New Roman" w:hAnsi="Times New Roman" w:cs="Times New Roman"/>
          <w:color w:val="FF0000"/>
          <w:sz w:val="24"/>
          <w:szCs w:val="24"/>
          <w:lang w:val="en-GB" w:eastAsia="nl-BE"/>
        </w:rPr>
        <w:t xml:space="preserve">&lt;space&gt; </w:t>
      </w:r>
      <w:r w:rsidRPr="009C7C51">
        <w:rPr>
          <w:rFonts w:ascii="Times New Roman" w:eastAsia="Times New Roman" w:hAnsi="Times New Roman" w:cs="Times New Roman"/>
          <w:sz w:val="24"/>
          <w:szCs w:val="24"/>
          <w:lang w:val="en-GB" w:eastAsia="nl-BE"/>
        </w:rPr>
        <w:t>indicates the location of a significant space in the text.</w:t>
      </w:r>
      <w:r>
        <w:rPr>
          <w:rFonts w:ascii="Times New Roman" w:eastAsia="Times New Roman" w:hAnsi="Times New Roman" w:cs="Times New Roman"/>
          <w:sz w:val="24"/>
          <w:szCs w:val="24"/>
          <w:lang w:val="en-GB" w:eastAsia="nl-BE"/>
        </w:rPr>
        <w:t xml:space="preserve"> </w:t>
      </w:r>
    </w:p>
    <w:p w14:paraId="370F12CB" w14:textId="77777777" w:rsidR="009C7C51" w:rsidRPr="009C7C51" w:rsidRDefault="009C7C51" w:rsidP="009C7C51">
      <w:pPr>
        <w:tabs>
          <w:tab w:val="left" w:pos="1418"/>
          <w:tab w:val="left" w:pos="1701"/>
        </w:tabs>
        <w:spacing w:before="100" w:beforeAutospacing="1" w:after="100" w:afterAutospacing="1"/>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color w:val="7F7F7F" w:themeColor="text1" w:themeTint="80"/>
          <w:sz w:val="24"/>
          <w:szCs w:val="24"/>
          <w:lang w:val="en-GB" w:eastAsia="nl-BE"/>
        </w:rPr>
        <w:lastRenderedPageBreak/>
        <w:tab/>
      </w:r>
      <w:r>
        <w:rPr>
          <w:rFonts w:ascii="Times New Roman" w:eastAsia="Times New Roman" w:hAnsi="Times New Roman" w:cs="Times New Roman"/>
          <w:color w:val="7F7F7F" w:themeColor="text1" w:themeTint="80"/>
          <w:sz w:val="24"/>
          <w:szCs w:val="24"/>
          <w:lang w:val="en-GB" w:eastAsia="nl-BE"/>
        </w:rPr>
        <w:tab/>
      </w:r>
      <w:r>
        <w:rPr>
          <w:rFonts w:ascii="Times New Roman" w:eastAsia="Times New Roman" w:hAnsi="Times New Roman" w:cs="Times New Roman"/>
          <w:color w:val="7F7F7F" w:themeColor="text1" w:themeTint="80"/>
          <w:sz w:val="24"/>
          <w:szCs w:val="24"/>
          <w:lang w:val="en-GB" w:eastAsia="nl-BE"/>
        </w:rPr>
        <w:tab/>
        <w:t>&lt;</w:t>
      </w:r>
      <w:proofErr w:type="gramStart"/>
      <w:r>
        <w:rPr>
          <w:rFonts w:ascii="Times New Roman" w:eastAsia="Times New Roman" w:hAnsi="Times New Roman" w:cs="Times New Roman"/>
          <w:color w:val="7F7F7F" w:themeColor="text1" w:themeTint="80"/>
          <w:sz w:val="24"/>
          <w:szCs w:val="24"/>
          <w:lang w:val="en-GB" w:eastAsia="nl-BE"/>
        </w:rPr>
        <w:t>space</w:t>
      </w:r>
      <w:proofErr w:type="gramEnd"/>
      <w:r>
        <w:rPr>
          <w:rFonts w:ascii="Times New Roman" w:eastAsia="Times New Roman" w:hAnsi="Times New Roman" w:cs="Times New Roman"/>
          <w:color w:val="7F7F7F" w:themeColor="text1" w:themeTint="80"/>
          <w:sz w:val="24"/>
          <w:szCs w:val="24"/>
          <w:lang w:val="en-GB" w:eastAsia="nl-BE"/>
        </w:rPr>
        <w:t xml:space="preserve"> type="postponed"&gt; &lt;/space&gt;</w:t>
      </w:r>
    </w:p>
    <w:p w14:paraId="5850BCDA" w14:textId="77777777" w:rsidR="009C7C51" w:rsidRDefault="009C7C51" w:rsidP="009C7C51">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Larger spaces without any marks get an additional @</w:t>
      </w:r>
      <w:r w:rsidRPr="009C7C51">
        <w:rPr>
          <w:rFonts w:ascii="Times New Roman" w:eastAsia="Times New Roman" w:hAnsi="Times New Roman" w:cs="Times New Roman"/>
          <w:i/>
          <w:sz w:val="24"/>
          <w:szCs w:val="24"/>
          <w:lang w:val="en-GB" w:eastAsia="nl-BE"/>
        </w:rPr>
        <w:t>quantity</w:t>
      </w:r>
      <w:r>
        <w:rPr>
          <w:rFonts w:ascii="Times New Roman" w:eastAsia="Times New Roman" w:hAnsi="Times New Roman" w:cs="Times New Roman"/>
          <w:sz w:val="24"/>
          <w:szCs w:val="24"/>
          <w:lang w:val="en-GB" w:eastAsia="nl-BE"/>
        </w:rPr>
        <w:t xml:space="preserve"> and @</w:t>
      </w:r>
      <w:r w:rsidRPr="009C7C51">
        <w:rPr>
          <w:rFonts w:ascii="Times New Roman" w:eastAsia="Times New Roman" w:hAnsi="Times New Roman" w:cs="Times New Roman"/>
          <w:i/>
          <w:sz w:val="24"/>
          <w:szCs w:val="24"/>
          <w:lang w:val="en-GB" w:eastAsia="nl-BE"/>
        </w:rPr>
        <w:t>unit</w:t>
      </w:r>
      <w:r>
        <w:rPr>
          <w:rFonts w:ascii="Times New Roman" w:eastAsia="Times New Roman" w:hAnsi="Times New Roman" w:cs="Times New Roman"/>
          <w:sz w:val="24"/>
          <w:szCs w:val="24"/>
          <w:lang w:val="en-GB" w:eastAsia="nl-BE"/>
        </w:rPr>
        <w:t xml:space="preserve">. </w:t>
      </w:r>
    </w:p>
    <w:p w14:paraId="2C69DF7F" w14:textId="77777777" w:rsidR="009C7C51" w:rsidRPr="009C7C51" w:rsidRDefault="009C7C51" w:rsidP="009C7C51">
      <w:pPr>
        <w:spacing w:before="100" w:beforeAutospacing="1" w:after="100" w:afterAutospacing="1"/>
        <w:jc w:val="both"/>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r>
      <w:r>
        <w:rPr>
          <w:rFonts w:ascii="Times New Roman" w:eastAsia="Times New Roman" w:hAnsi="Times New Roman" w:cs="Times New Roman"/>
          <w:color w:val="7F7F7F" w:themeColor="text1" w:themeTint="80"/>
          <w:sz w:val="24"/>
          <w:szCs w:val="24"/>
          <w:lang w:val="en-GB" w:eastAsia="nl-BE"/>
        </w:rPr>
        <w:t>&lt;</w:t>
      </w:r>
      <w:proofErr w:type="gramStart"/>
      <w:r>
        <w:rPr>
          <w:rFonts w:ascii="Times New Roman" w:eastAsia="Times New Roman" w:hAnsi="Times New Roman" w:cs="Times New Roman"/>
          <w:color w:val="7F7F7F" w:themeColor="text1" w:themeTint="80"/>
          <w:sz w:val="24"/>
          <w:szCs w:val="24"/>
          <w:lang w:val="en-GB" w:eastAsia="nl-BE"/>
        </w:rPr>
        <w:t>space</w:t>
      </w:r>
      <w:proofErr w:type="gramEnd"/>
      <w:r>
        <w:rPr>
          <w:rFonts w:ascii="Times New Roman" w:eastAsia="Times New Roman" w:hAnsi="Times New Roman" w:cs="Times New Roman"/>
          <w:color w:val="7F7F7F" w:themeColor="text1" w:themeTint="80"/>
          <w:sz w:val="24"/>
          <w:szCs w:val="24"/>
          <w:lang w:val="en-GB" w:eastAsia="nl-BE"/>
        </w:rPr>
        <w:t xml:space="preserve"> type="postponed" unit="characters" quantity="5"&gt;</w:t>
      </w:r>
    </w:p>
    <w:p w14:paraId="74AFDEFB" w14:textId="77777777" w:rsidR="009C7C51" w:rsidRDefault="009C7C51" w:rsidP="009C7C51">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If the space </w:t>
      </w:r>
      <w:proofErr w:type="gramStart"/>
      <w:r>
        <w:rPr>
          <w:rFonts w:ascii="Times New Roman" w:eastAsia="Times New Roman" w:hAnsi="Times New Roman" w:cs="Times New Roman"/>
          <w:sz w:val="24"/>
          <w:szCs w:val="24"/>
          <w:lang w:val="en-GB" w:eastAsia="nl-BE"/>
        </w:rPr>
        <w:t>is  later</w:t>
      </w:r>
      <w:proofErr w:type="gramEnd"/>
      <w:r>
        <w:rPr>
          <w:rFonts w:ascii="Times New Roman" w:eastAsia="Times New Roman" w:hAnsi="Times New Roman" w:cs="Times New Roman"/>
          <w:sz w:val="24"/>
          <w:szCs w:val="24"/>
          <w:lang w:val="en-GB" w:eastAsia="nl-BE"/>
        </w:rPr>
        <w:t xml:space="preserve"> overwritten with one or more words:</w:t>
      </w:r>
    </w:p>
    <w:p w14:paraId="1A0A26D7" w14:textId="77777777" w:rsidR="009C7C51" w:rsidRDefault="009C7C51" w:rsidP="009C7C51">
      <w:pPr>
        <w:spacing w:before="100" w:beforeAutospacing="1" w:after="100" w:afterAutospacing="1"/>
        <w:jc w:val="center"/>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color w:val="7F7F7F" w:themeColor="text1" w:themeTint="80"/>
          <w:sz w:val="24"/>
          <w:szCs w:val="24"/>
          <w:lang w:val="en-GB" w:eastAsia="nl-BE"/>
        </w:rPr>
        <w:t>&lt;</w:t>
      </w:r>
      <w:proofErr w:type="gramStart"/>
      <w:r>
        <w:rPr>
          <w:rFonts w:ascii="Times New Roman" w:eastAsia="Times New Roman" w:hAnsi="Times New Roman" w:cs="Times New Roman"/>
          <w:color w:val="7F7F7F" w:themeColor="text1" w:themeTint="80"/>
          <w:sz w:val="24"/>
          <w:szCs w:val="24"/>
          <w:lang w:val="en-GB" w:eastAsia="nl-BE"/>
        </w:rPr>
        <w:t>del</w:t>
      </w:r>
      <w:proofErr w:type="gramEnd"/>
      <w:r>
        <w:rPr>
          <w:rFonts w:ascii="Times New Roman" w:eastAsia="Times New Roman" w:hAnsi="Times New Roman" w:cs="Times New Roman"/>
          <w:color w:val="7F7F7F" w:themeColor="text1" w:themeTint="80"/>
          <w:sz w:val="24"/>
          <w:szCs w:val="24"/>
          <w:lang w:val="en-GB" w:eastAsia="nl-BE"/>
        </w:rPr>
        <w:t xml:space="preserve">&gt;&lt;space type="postponed"&gt; &lt;/space&gt;&lt;/del&gt; &lt;add&gt;[new words]&lt;/add&gt;&lt;note&gt;Brulez </w:t>
      </w:r>
      <w:proofErr w:type="spellStart"/>
      <w:r>
        <w:rPr>
          <w:rFonts w:ascii="Times New Roman" w:eastAsia="Times New Roman" w:hAnsi="Times New Roman" w:cs="Times New Roman"/>
          <w:color w:val="7F7F7F" w:themeColor="text1" w:themeTint="80"/>
          <w:sz w:val="24"/>
          <w:szCs w:val="24"/>
          <w:lang w:val="en-GB" w:eastAsia="nl-BE"/>
        </w:rPr>
        <w:t>liet</w:t>
      </w:r>
      <w:proofErr w:type="spellEnd"/>
      <w:r>
        <w:rPr>
          <w:rFonts w:ascii="Times New Roman" w:eastAsia="Times New Roman" w:hAnsi="Times New Roman" w:cs="Times New Roman"/>
          <w:color w:val="7F7F7F" w:themeColor="text1" w:themeTint="80"/>
          <w:sz w:val="24"/>
          <w:szCs w:val="24"/>
          <w:lang w:val="en-GB" w:eastAsia="nl-BE"/>
        </w:rPr>
        <w:t xml:space="preserve"> </w:t>
      </w:r>
      <w:proofErr w:type="spellStart"/>
      <w:r>
        <w:rPr>
          <w:rFonts w:ascii="Times New Roman" w:eastAsia="Times New Roman" w:hAnsi="Times New Roman" w:cs="Times New Roman"/>
          <w:color w:val="7F7F7F" w:themeColor="text1" w:themeTint="80"/>
          <w:sz w:val="24"/>
          <w:szCs w:val="24"/>
          <w:lang w:val="en-GB" w:eastAsia="nl-BE"/>
        </w:rPr>
        <w:t>hier</w:t>
      </w:r>
      <w:proofErr w:type="spellEnd"/>
      <w:r>
        <w:rPr>
          <w:rFonts w:ascii="Times New Roman" w:eastAsia="Times New Roman" w:hAnsi="Times New Roman" w:cs="Times New Roman"/>
          <w:color w:val="7F7F7F" w:themeColor="text1" w:themeTint="80"/>
          <w:sz w:val="24"/>
          <w:szCs w:val="24"/>
          <w:lang w:val="en-GB" w:eastAsia="nl-BE"/>
        </w:rPr>
        <w:t xml:space="preserve"> </w:t>
      </w:r>
      <w:proofErr w:type="spellStart"/>
      <w:r>
        <w:rPr>
          <w:rFonts w:ascii="Times New Roman" w:eastAsia="Times New Roman" w:hAnsi="Times New Roman" w:cs="Times New Roman"/>
          <w:color w:val="7F7F7F" w:themeColor="text1" w:themeTint="80"/>
          <w:sz w:val="24"/>
          <w:szCs w:val="24"/>
          <w:lang w:val="en-GB" w:eastAsia="nl-BE"/>
        </w:rPr>
        <w:t>ruimte</w:t>
      </w:r>
      <w:proofErr w:type="spellEnd"/>
      <w:r>
        <w:rPr>
          <w:rFonts w:ascii="Times New Roman" w:eastAsia="Times New Roman" w:hAnsi="Times New Roman" w:cs="Times New Roman"/>
          <w:color w:val="7F7F7F" w:themeColor="text1" w:themeTint="80"/>
          <w:sz w:val="24"/>
          <w:szCs w:val="24"/>
          <w:lang w:val="en-GB" w:eastAsia="nl-BE"/>
        </w:rPr>
        <w:t xml:space="preserve"> open </w:t>
      </w:r>
      <w:proofErr w:type="spellStart"/>
      <w:r>
        <w:rPr>
          <w:rFonts w:ascii="Times New Roman" w:eastAsia="Times New Roman" w:hAnsi="Times New Roman" w:cs="Times New Roman"/>
          <w:color w:val="7F7F7F" w:themeColor="text1" w:themeTint="80"/>
          <w:sz w:val="24"/>
          <w:szCs w:val="24"/>
          <w:lang w:val="en-GB" w:eastAsia="nl-BE"/>
        </w:rPr>
        <w:t>om</w:t>
      </w:r>
      <w:proofErr w:type="spellEnd"/>
      <w:r>
        <w:rPr>
          <w:rFonts w:ascii="Times New Roman" w:eastAsia="Times New Roman" w:hAnsi="Times New Roman" w:cs="Times New Roman"/>
          <w:color w:val="7F7F7F" w:themeColor="text1" w:themeTint="80"/>
          <w:sz w:val="24"/>
          <w:szCs w:val="24"/>
          <w:lang w:val="en-GB" w:eastAsia="nl-BE"/>
        </w:rPr>
        <w:t xml:space="preserve"> later in </w:t>
      </w:r>
      <w:proofErr w:type="spellStart"/>
      <w:r>
        <w:rPr>
          <w:rFonts w:ascii="Times New Roman" w:eastAsia="Times New Roman" w:hAnsi="Times New Roman" w:cs="Times New Roman"/>
          <w:color w:val="7F7F7F" w:themeColor="text1" w:themeTint="80"/>
          <w:sz w:val="24"/>
          <w:szCs w:val="24"/>
          <w:lang w:val="en-GB" w:eastAsia="nl-BE"/>
        </w:rPr>
        <w:t>te</w:t>
      </w:r>
      <w:proofErr w:type="spellEnd"/>
      <w:r>
        <w:rPr>
          <w:rFonts w:ascii="Times New Roman" w:eastAsia="Times New Roman" w:hAnsi="Times New Roman" w:cs="Times New Roman"/>
          <w:color w:val="7F7F7F" w:themeColor="text1" w:themeTint="80"/>
          <w:sz w:val="24"/>
          <w:szCs w:val="24"/>
          <w:lang w:val="en-GB" w:eastAsia="nl-BE"/>
        </w:rPr>
        <w:t xml:space="preserve"> </w:t>
      </w:r>
      <w:proofErr w:type="spellStart"/>
      <w:r>
        <w:rPr>
          <w:rFonts w:ascii="Times New Roman" w:eastAsia="Times New Roman" w:hAnsi="Times New Roman" w:cs="Times New Roman"/>
          <w:color w:val="7F7F7F" w:themeColor="text1" w:themeTint="80"/>
          <w:sz w:val="24"/>
          <w:szCs w:val="24"/>
          <w:lang w:val="en-GB" w:eastAsia="nl-BE"/>
        </w:rPr>
        <w:t>vulen</w:t>
      </w:r>
      <w:proofErr w:type="spellEnd"/>
      <w:r>
        <w:rPr>
          <w:rFonts w:ascii="Times New Roman" w:eastAsia="Times New Roman" w:hAnsi="Times New Roman" w:cs="Times New Roman"/>
          <w:color w:val="7F7F7F" w:themeColor="text1" w:themeTint="80"/>
          <w:sz w:val="24"/>
          <w:szCs w:val="24"/>
          <w:lang w:val="en-GB" w:eastAsia="nl-BE"/>
        </w:rPr>
        <w:t>.&lt;/note&gt;</w:t>
      </w:r>
    </w:p>
    <w:p w14:paraId="1280D010" w14:textId="77777777" w:rsidR="009C7C51" w:rsidRDefault="009C7C51" w:rsidP="009C7C51">
      <w:pPr>
        <w:pStyle w:val="Subtitel"/>
        <w:rPr>
          <w:rFonts w:eastAsia="Times New Roman"/>
          <w:lang w:val="en-GB" w:eastAsia="nl-BE"/>
        </w:rPr>
      </w:pPr>
      <w:r>
        <w:rPr>
          <w:rFonts w:eastAsia="Times New Roman"/>
          <w:lang w:val="en-GB" w:eastAsia="nl-BE"/>
        </w:rPr>
        <w:t>Attributes</w:t>
      </w:r>
    </w:p>
    <w:p w14:paraId="72BAB400" w14:textId="77777777" w:rsidR="009C7C51" w:rsidRPr="00F6667B" w:rsidRDefault="00F6667B" w:rsidP="00F6667B">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F6667B">
        <w:rPr>
          <w:rFonts w:ascii="Times New Roman" w:eastAsia="Times New Roman" w:hAnsi="Times New Roman" w:cs="Times New Roman"/>
          <w:sz w:val="24"/>
          <w:szCs w:val="24"/>
          <w:lang w:val="en-GB" w:eastAsia="nl-BE"/>
        </w:rPr>
        <w:t>@</w:t>
      </w:r>
      <w:proofErr w:type="gramStart"/>
      <w:r w:rsidRPr="00015AB1">
        <w:rPr>
          <w:rFonts w:ascii="Times New Roman" w:eastAsia="Times New Roman" w:hAnsi="Times New Roman" w:cs="Times New Roman"/>
          <w:i/>
          <w:sz w:val="24"/>
          <w:szCs w:val="24"/>
          <w:lang w:val="en-GB" w:eastAsia="nl-BE"/>
        </w:rPr>
        <w:t>type</w:t>
      </w:r>
      <w:proofErr w:type="gramEnd"/>
      <w:r>
        <w:rPr>
          <w:rFonts w:ascii="Times New Roman" w:eastAsia="Times New Roman" w:hAnsi="Times New Roman" w:cs="Times New Roman"/>
          <w:sz w:val="24"/>
          <w:szCs w:val="24"/>
          <w:lang w:val="en-GB" w:eastAsia="nl-BE"/>
        </w:rPr>
        <w:tab/>
        <w:t xml:space="preserve">mostly Brulez leaves an open space, because he is unsure about a word. In a </w:t>
      </w:r>
      <w:r>
        <w:rPr>
          <w:rFonts w:ascii="Times New Roman" w:eastAsia="Times New Roman" w:hAnsi="Times New Roman" w:cs="Times New Roman"/>
          <w:sz w:val="24"/>
          <w:szCs w:val="24"/>
          <w:lang w:val="en-GB" w:eastAsia="nl-BE"/>
        </w:rPr>
        <w:tab/>
        <w:t>way, he is postponing the act of writing the word. Hence, the @</w:t>
      </w:r>
      <w:r w:rsidRPr="00F6667B">
        <w:rPr>
          <w:rFonts w:ascii="Times New Roman" w:eastAsia="Times New Roman" w:hAnsi="Times New Roman" w:cs="Times New Roman"/>
          <w:i/>
          <w:sz w:val="24"/>
          <w:szCs w:val="24"/>
          <w:lang w:val="en-GB" w:eastAsia="nl-BE"/>
        </w:rPr>
        <w:t>type</w:t>
      </w:r>
      <w:r>
        <w:rPr>
          <w:rFonts w:ascii="Times New Roman" w:eastAsia="Times New Roman" w:hAnsi="Times New Roman" w:cs="Times New Roman"/>
          <w:sz w:val="24"/>
          <w:szCs w:val="24"/>
          <w:lang w:val="en-GB" w:eastAsia="nl-BE"/>
        </w:rPr>
        <w:t xml:space="preserve"> always has </w:t>
      </w:r>
      <w:r>
        <w:rPr>
          <w:rFonts w:ascii="Times New Roman" w:eastAsia="Times New Roman" w:hAnsi="Times New Roman" w:cs="Times New Roman"/>
          <w:sz w:val="24"/>
          <w:szCs w:val="24"/>
          <w:lang w:val="en-GB" w:eastAsia="nl-BE"/>
        </w:rPr>
        <w:tab/>
        <w:t xml:space="preserve">the value "postponed". </w:t>
      </w:r>
      <w:r w:rsidR="0089684A" w:rsidRPr="0089684A">
        <w:rPr>
          <w:rFonts w:ascii="Times New Roman" w:eastAsia="Times New Roman" w:hAnsi="Times New Roman" w:cs="Times New Roman"/>
          <w:color w:val="00B050"/>
          <w:sz w:val="24"/>
          <w:szCs w:val="24"/>
          <w:highlight w:val="yellow"/>
          <w:lang w:val="en-GB" w:eastAsia="nl-BE"/>
        </w:rPr>
        <w:t>[</w:t>
      </w:r>
      <w:proofErr w:type="gramStart"/>
      <w:r w:rsidR="0089684A" w:rsidRPr="00CC4D4B">
        <w:rPr>
          <w:rFonts w:ascii="Times New Roman" w:eastAsia="Times New Roman" w:hAnsi="Times New Roman" w:cs="Times New Roman"/>
          <w:color w:val="00B050"/>
          <w:sz w:val="24"/>
          <w:szCs w:val="24"/>
          <w:highlight w:val="yellow"/>
          <w:lang w:val="en-GB" w:eastAsia="nl-BE"/>
        </w:rPr>
        <w:t>sometimes</w:t>
      </w:r>
      <w:proofErr w:type="gramEnd"/>
      <w:r w:rsidR="0089684A" w:rsidRPr="00CC4D4B">
        <w:rPr>
          <w:rFonts w:ascii="Times New Roman" w:eastAsia="Times New Roman" w:hAnsi="Times New Roman" w:cs="Times New Roman"/>
          <w:color w:val="00B050"/>
          <w:sz w:val="24"/>
          <w:szCs w:val="24"/>
          <w:highlight w:val="yellow"/>
          <w:lang w:val="en-GB" w:eastAsia="nl-BE"/>
        </w:rPr>
        <w:t xml:space="preserve"> our transcriptions say "postponing", which </w:t>
      </w:r>
      <w:r w:rsidR="00CC4D4B" w:rsidRPr="00CC4D4B">
        <w:rPr>
          <w:rFonts w:ascii="Times New Roman" w:eastAsia="Times New Roman" w:hAnsi="Times New Roman" w:cs="Times New Roman"/>
          <w:color w:val="00B050"/>
          <w:sz w:val="24"/>
          <w:szCs w:val="24"/>
          <w:lang w:val="en-GB" w:eastAsia="nl-BE"/>
        </w:rPr>
        <w:tab/>
      </w:r>
      <w:r w:rsidR="0089684A" w:rsidRPr="00CC4D4B">
        <w:rPr>
          <w:rFonts w:ascii="Times New Roman" w:eastAsia="Times New Roman" w:hAnsi="Times New Roman" w:cs="Times New Roman"/>
          <w:color w:val="00B050"/>
          <w:sz w:val="24"/>
          <w:szCs w:val="24"/>
          <w:highlight w:val="yellow"/>
          <w:lang w:val="en-GB" w:eastAsia="nl-BE"/>
        </w:rPr>
        <w:t xml:space="preserve">are we going to choose? </w:t>
      </w:r>
      <w:r w:rsidR="00CC4D4B" w:rsidRPr="00CC4D4B">
        <w:rPr>
          <w:rFonts w:ascii="Times New Roman" w:eastAsia="Times New Roman" w:hAnsi="Times New Roman" w:cs="Times New Roman"/>
          <w:color w:val="00B050"/>
          <w:sz w:val="24"/>
          <w:szCs w:val="24"/>
          <w:highlight w:val="yellow"/>
          <w:lang w:val="en-GB" w:eastAsia="nl-BE"/>
        </w:rPr>
        <w:t xml:space="preserve">Once I also came a cross "hesitation", but to me that </w:t>
      </w:r>
      <w:r w:rsidR="00CC4D4B" w:rsidRPr="00CC4D4B">
        <w:rPr>
          <w:rFonts w:ascii="Times New Roman" w:eastAsia="Times New Roman" w:hAnsi="Times New Roman" w:cs="Times New Roman"/>
          <w:color w:val="00B050"/>
          <w:sz w:val="24"/>
          <w:szCs w:val="24"/>
          <w:lang w:val="en-GB" w:eastAsia="nl-BE"/>
        </w:rPr>
        <w:tab/>
      </w:r>
      <w:r w:rsidR="00CC4D4B" w:rsidRPr="00CC4D4B">
        <w:rPr>
          <w:rFonts w:ascii="Times New Roman" w:eastAsia="Times New Roman" w:hAnsi="Times New Roman" w:cs="Times New Roman"/>
          <w:color w:val="00B050"/>
          <w:sz w:val="24"/>
          <w:szCs w:val="24"/>
          <w:highlight w:val="yellow"/>
          <w:lang w:val="en-GB" w:eastAsia="nl-BE"/>
        </w:rPr>
        <w:t>seems to be the same value as "postponed", not?</w:t>
      </w:r>
      <w:r w:rsidR="006F22A0">
        <w:rPr>
          <w:rFonts w:ascii="Times New Roman" w:eastAsia="Times New Roman" w:hAnsi="Times New Roman" w:cs="Times New Roman"/>
          <w:color w:val="00B050"/>
          <w:sz w:val="24"/>
          <w:szCs w:val="24"/>
          <w:lang w:val="en-GB" w:eastAsia="nl-BE"/>
        </w:rPr>
        <w:t>]</w:t>
      </w:r>
    </w:p>
    <w:p w14:paraId="7F985B0F" w14:textId="77777777" w:rsidR="00F6667B" w:rsidRPr="00F6667B" w:rsidRDefault="00F6667B" w:rsidP="00F6667B">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F6667B">
        <w:rPr>
          <w:rFonts w:ascii="Times New Roman" w:eastAsia="Times New Roman" w:hAnsi="Times New Roman" w:cs="Times New Roman"/>
          <w:sz w:val="24"/>
          <w:szCs w:val="24"/>
          <w:lang w:val="en-GB" w:eastAsia="nl-BE"/>
        </w:rPr>
        <w:t>@</w:t>
      </w:r>
      <w:proofErr w:type="gramStart"/>
      <w:r w:rsidR="00015AB1" w:rsidRPr="00015AB1">
        <w:rPr>
          <w:rFonts w:ascii="Times New Roman" w:eastAsia="Times New Roman" w:hAnsi="Times New Roman" w:cs="Times New Roman"/>
          <w:i/>
          <w:sz w:val="24"/>
          <w:szCs w:val="24"/>
          <w:lang w:val="en-GB" w:eastAsia="nl-BE"/>
        </w:rPr>
        <w:t>unit</w:t>
      </w:r>
      <w:proofErr w:type="gramEnd"/>
      <w:r>
        <w:rPr>
          <w:rFonts w:ascii="Times New Roman" w:eastAsia="Times New Roman" w:hAnsi="Times New Roman" w:cs="Times New Roman"/>
          <w:sz w:val="24"/>
          <w:szCs w:val="24"/>
          <w:lang w:val="en-GB" w:eastAsia="nl-BE"/>
        </w:rPr>
        <w:tab/>
      </w:r>
      <w:r w:rsidRPr="00F6667B">
        <w:rPr>
          <w:rFonts w:ascii="Times New Roman" w:eastAsia="Times New Roman" w:hAnsi="Times New Roman" w:cs="Times New Roman"/>
          <w:sz w:val="24"/>
          <w:szCs w:val="24"/>
          <w:lang w:val="en-GB" w:eastAsia="nl-BE"/>
        </w:rPr>
        <w:t>names the unit used for the measurement</w:t>
      </w:r>
      <w:r>
        <w:rPr>
          <w:rFonts w:ascii="Times New Roman" w:eastAsia="Times New Roman" w:hAnsi="Times New Roman" w:cs="Times New Roman"/>
          <w:sz w:val="24"/>
          <w:szCs w:val="24"/>
          <w:lang w:val="en-GB" w:eastAsia="nl-BE"/>
        </w:rPr>
        <w:t xml:space="preserve">. In most cases, the value will be </w:t>
      </w:r>
      <w:r>
        <w:rPr>
          <w:rFonts w:ascii="Times New Roman" w:eastAsia="Times New Roman" w:hAnsi="Times New Roman" w:cs="Times New Roman"/>
          <w:sz w:val="24"/>
          <w:szCs w:val="24"/>
          <w:lang w:val="en-GB" w:eastAsia="nl-BE"/>
        </w:rPr>
        <w:tab/>
        <w:t>"characters"</w:t>
      </w:r>
      <w:r w:rsidR="00015AB1">
        <w:rPr>
          <w:rFonts w:ascii="Times New Roman" w:eastAsia="Times New Roman" w:hAnsi="Times New Roman" w:cs="Times New Roman"/>
          <w:sz w:val="24"/>
          <w:szCs w:val="24"/>
          <w:lang w:val="en-GB" w:eastAsia="nl-BE"/>
        </w:rPr>
        <w:t xml:space="preserve"> or "lines"</w:t>
      </w:r>
      <w:r>
        <w:rPr>
          <w:rFonts w:ascii="Times New Roman" w:eastAsia="Times New Roman" w:hAnsi="Times New Roman" w:cs="Times New Roman"/>
          <w:sz w:val="24"/>
          <w:szCs w:val="24"/>
          <w:lang w:val="en-GB" w:eastAsia="nl-BE"/>
        </w:rPr>
        <w:t xml:space="preserve">. </w:t>
      </w:r>
      <w:r w:rsidR="0089684A" w:rsidRPr="0089684A">
        <w:rPr>
          <w:rFonts w:ascii="Times New Roman" w:eastAsia="Times New Roman" w:hAnsi="Times New Roman" w:cs="Times New Roman"/>
          <w:color w:val="00B050"/>
          <w:sz w:val="24"/>
          <w:szCs w:val="24"/>
          <w:highlight w:val="yellow"/>
          <w:lang w:val="en-GB" w:eastAsia="nl-BE"/>
        </w:rPr>
        <w:t>[</w:t>
      </w:r>
      <w:proofErr w:type="gramStart"/>
      <w:r w:rsidR="0089684A" w:rsidRPr="0089684A">
        <w:rPr>
          <w:rFonts w:ascii="Times New Roman" w:eastAsia="Times New Roman" w:hAnsi="Times New Roman" w:cs="Times New Roman"/>
          <w:color w:val="00B050"/>
          <w:sz w:val="24"/>
          <w:szCs w:val="24"/>
          <w:highlight w:val="yellow"/>
          <w:lang w:val="en-GB" w:eastAsia="nl-BE"/>
        </w:rPr>
        <w:t>on</w:t>
      </w:r>
      <w:r w:rsidR="00CC4D4B">
        <w:rPr>
          <w:rFonts w:ascii="Times New Roman" w:eastAsia="Times New Roman" w:hAnsi="Times New Roman" w:cs="Times New Roman"/>
          <w:color w:val="00B050"/>
          <w:sz w:val="24"/>
          <w:szCs w:val="24"/>
          <w:highlight w:val="yellow"/>
          <w:lang w:val="en-GB" w:eastAsia="nl-BE"/>
        </w:rPr>
        <w:t>ce</w:t>
      </w:r>
      <w:proofErr w:type="gramEnd"/>
      <w:r w:rsidR="0089684A" w:rsidRPr="0089684A">
        <w:rPr>
          <w:rFonts w:ascii="Times New Roman" w:eastAsia="Times New Roman" w:hAnsi="Times New Roman" w:cs="Times New Roman"/>
          <w:color w:val="00B050"/>
          <w:sz w:val="24"/>
          <w:szCs w:val="24"/>
          <w:highlight w:val="yellow"/>
          <w:lang w:val="en-GB" w:eastAsia="nl-BE"/>
        </w:rPr>
        <w:t xml:space="preserve"> the unit "chars" is used, is this a short form for </w:t>
      </w:r>
      <w:r w:rsidR="0089684A" w:rsidRPr="0089684A">
        <w:rPr>
          <w:rFonts w:ascii="Times New Roman" w:eastAsia="Times New Roman" w:hAnsi="Times New Roman" w:cs="Times New Roman"/>
          <w:color w:val="00B050"/>
          <w:sz w:val="24"/>
          <w:szCs w:val="24"/>
          <w:lang w:val="en-GB" w:eastAsia="nl-BE"/>
        </w:rPr>
        <w:tab/>
      </w:r>
      <w:r w:rsidR="0089684A" w:rsidRPr="0089684A">
        <w:rPr>
          <w:rFonts w:ascii="Times New Roman" w:eastAsia="Times New Roman" w:hAnsi="Times New Roman" w:cs="Times New Roman"/>
          <w:color w:val="00B050"/>
          <w:sz w:val="24"/>
          <w:szCs w:val="24"/>
          <w:highlight w:val="yellow"/>
          <w:lang w:val="en-GB" w:eastAsia="nl-BE"/>
        </w:rPr>
        <w:t>"characters" or another value?]</w:t>
      </w:r>
    </w:p>
    <w:p w14:paraId="12EA406B" w14:textId="77777777" w:rsidR="009C7C51" w:rsidRPr="00F6667B" w:rsidRDefault="00F6667B" w:rsidP="00F6667B">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F6667B">
        <w:rPr>
          <w:rFonts w:ascii="Times New Roman" w:eastAsia="Times New Roman" w:hAnsi="Times New Roman" w:cs="Times New Roman"/>
          <w:sz w:val="24"/>
          <w:szCs w:val="24"/>
          <w:lang w:val="en-GB" w:eastAsia="nl-BE"/>
        </w:rPr>
        <w:t>@</w:t>
      </w:r>
      <w:proofErr w:type="gramStart"/>
      <w:r w:rsidR="00015AB1" w:rsidRPr="00015AB1">
        <w:rPr>
          <w:rFonts w:ascii="Times New Roman" w:eastAsia="Times New Roman" w:hAnsi="Times New Roman" w:cs="Times New Roman"/>
          <w:i/>
          <w:sz w:val="24"/>
          <w:szCs w:val="24"/>
          <w:lang w:val="en-GB" w:eastAsia="nl-BE"/>
        </w:rPr>
        <w:t>quantity</w:t>
      </w:r>
      <w:proofErr w:type="gramEnd"/>
      <w:r>
        <w:rPr>
          <w:rFonts w:ascii="Times New Roman" w:eastAsia="Times New Roman" w:hAnsi="Times New Roman" w:cs="Times New Roman"/>
          <w:sz w:val="24"/>
          <w:szCs w:val="24"/>
          <w:lang w:val="en-GB" w:eastAsia="nl-BE"/>
        </w:rPr>
        <w:tab/>
      </w:r>
      <w:r w:rsidRPr="00F6667B">
        <w:rPr>
          <w:rFonts w:ascii="Times New Roman" w:eastAsia="Times New Roman" w:hAnsi="Times New Roman" w:cs="Times New Roman"/>
          <w:sz w:val="24"/>
          <w:szCs w:val="24"/>
          <w:lang w:val="en-GB" w:eastAsia="nl-BE"/>
        </w:rPr>
        <w:t>specifies the length in the units specified</w:t>
      </w:r>
      <w:r w:rsidR="0089684A">
        <w:rPr>
          <w:rFonts w:ascii="Times New Roman" w:eastAsia="Times New Roman" w:hAnsi="Times New Roman" w:cs="Times New Roman"/>
          <w:sz w:val="24"/>
          <w:szCs w:val="24"/>
          <w:lang w:val="en-GB" w:eastAsia="nl-BE"/>
        </w:rPr>
        <w:t>.</w:t>
      </w:r>
      <w:r w:rsidR="00015AB1">
        <w:rPr>
          <w:rFonts w:ascii="Times New Roman" w:eastAsia="Times New Roman" w:hAnsi="Times New Roman" w:cs="Times New Roman"/>
          <w:sz w:val="24"/>
          <w:szCs w:val="24"/>
          <w:lang w:val="en-GB" w:eastAsia="nl-BE"/>
        </w:rPr>
        <w:t xml:space="preserve"> </w:t>
      </w:r>
    </w:p>
    <w:p w14:paraId="3FB606FD" w14:textId="77777777" w:rsidR="00CC4D4B" w:rsidRDefault="00CC4D4B" w:rsidP="00350977">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gap</w:t>
      </w:r>
      <w:proofErr w:type="gramEnd"/>
      <w:r>
        <w:rPr>
          <w:rFonts w:eastAsia="Times New Roman"/>
          <w:sz w:val="32"/>
          <w:lang w:val="en-GB" w:eastAsia="nl-BE"/>
        </w:rPr>
        <w:t>&gt;</w:t>
      </w:r>
    </w:p>
    <w:p w14:paraId="4536E1A4" w14:textId="77777777" w:rsidR="00CC4D4B" w:rsidRDefault="00CC4D4B" w:rsidP="00CC4D4B">
      <w:pPr>
        <w:pStyle w:val="Subtitel"/>
        <w:rPr>
          <w:lang w:val="en-GB" w:eastAsia="nl-BE"/>
        </w:rPr>
      </w:pPr>
      <w:r>
        <w:rPr>
          <w:lang w:val="en-GB" w:eastAsia="nl-BE"/>
        </w:rPr>
        <w:t xml:space="preserve">What is it? </w:t>
      </w:r>
    </w:p>
    <w:p w14:paraId="657B203A" w14:textId="77777777" w:rsidR="00CC4D4B" w:rsidRDefault="00F4038E" w:rsidP="00CC4D4B">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F4038E">
        <w:rPr>
          <w:rFonts w:ascii="Times New Roman" w:eastAsia="Times New Roman" w:hAnsi="Times New Roman" w:cs="Times New Roman"/>
          <w:sz w:val="24"/>
          <w:szCs w:val="24"/>
          <w:lang w:val="en-GB" w:eastAsia="nl-BE"/>
        </w:rPr>
        <w:t>indicates</w:t>
      </w:r>
      <w:proofErr w:type="gramEnd"/>
      <w:r w:rsidRPr="00F4038E">
        <w:rPr>
          <w:rFonts w:ascii="Times New Roman" w:eastAsia="Times New Roman" w:hAnsi="Times New Roman" w:cs="Times New Roman"/>
          <w:sz w:val="24"/>
          <w:szCs w:val="24"/>
          <w:lang w:val="en-GB" w:eastAsia="nl-BE"/>
        </w:rPr>
        <w:t xml:space="preserve"> a point where material has been omitted in a transcription, whether for editorial reasons described in the TEI header, as part of sampling practice, or because the material is illegible, invisible, or inaudible.</w:t>
      </w:r>
    </w:p>
    <w:p w14:paraId="3F902E22" w14:textId="77777777" w:rsidR="00F4038E" w:rsidRDefault="00F4038E" w:rsidP="00F4038E">
      <w:pPr>
        <w:pStyle w:val="Subtitel"/>
        <w:rPr>
          <w:rFonts w:eastAsia="Times New Roman"/>
          <w:lang w:val="en-GB" w:eastAsia="nl-BE"/>
        </w:rPr>
      </w:pPr>
      <w:r>
        <w:rPr>
          <w:rFonts w:eastAsia="Times New Roman"/>
          <w:lang w:val="en-GB" w:eastAsia="nl-BE"/>
        </w:rPr>
        <w:t>Attributes</w:t>
      </w:r>
    </w:p>
    <w:p w14:paraId="194698C2" w14:textId="77777777" w:rsidR="00F4038E" w:rsidRPr="00F6667B" w:rsidRDefault="00F4038E" w:rsidP="00F4038E">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F6667B">
        <w:rPr>
          <w:rFonts w:ascii="Times New Roman" w:eastAsia="Times New Roman" w:hAnsi="Times New Roman" w:cs="Times New Roman"/>
          <w:sz w:val="24"/>
          <w:szCs w:val="24"/>
          <w:lang w:val="en-GB" w:eastAsia="nl-BE"/>
        </w:rPr>
        <w:t>@</w:t>
      </w:r>
      <w:proofErr w:type="gramStart"/>
      <w:r w:rsidRPr="00015AB1">
        <w:rPr>
          <w:rFonts w:ascii="Times New Roman" w:eastAsia="Times New Roman" w:hAnsi="Times New Roman" w:cs="Times New Roman"/>
          <w:i/>
          <w:sz w:val="24"/>
          <w:szCs w:val="24"/>
          <w:lang w:val="en-GB" w:eastAsia="nl-BE"/>
        </w:rPr>
        <w:t>unit</w:t>
      </w:r>
      <w:proofErr w:type="gramEnd"/>
      <w:r>
        <w:rPr>
          <w:rFonts w:ascii="Times New Roman" w:eastAsia="Times New Roman" w:hAnsi="Times New Roman" w:cs="Times New Roman"/>
          <w:sz w:val="24"/>
          <w:szCs w:val="24"/>
          <w:lang w:val="en-GB" w:eastAsia="nl-BE"/>
        </w:rPr>
        <w:tab/>
      </w:r>
      <w:r w:rsidRPr="00F6667B">
        <w:rPr>
          <w:rFonts w:ascii="Times New Roman" w:eastAsia="Times New Roman" w:hAnsi="Times New Roman" w:cs="Times New Roman"/>
          <w:sz w:val="24"/>
          <w:szCs w:val="24"/>
          <w:lang w:val="en-GB" w:eastAsia="nl-BE"/>
        </w:rPr>
        <w:t>names the unit used for the measurement</w:t>
      </w:r>
      <w:r>
        <w:rPr>
          <w:rFonts w:ascii="Times New Roman" w:eastAsia="Times New Roman" w:hAnsi="Times New Roman" w:cs="Times New Roman"/>
          <w:sz w:val="24"/>
          <w:szCs w:val="24"/>
          <w:lang w:val="en-GB" w:eastAsia="nl-BE"/>
        </w:rPr>
        <w:t xml:space="preserve">. In most cases, the value will be </w:t>
      </w:r>
      <w:r>
        <w:rPr>
          <w:rFonts w:ascii="Times New Roman" w:eastAsia="Times New Roman" w:hAnsi="Times New Roman" w:cs="Times New Roman"/>
          <w:sz w:val="24"/>
          <w:szCs w:val="24"/>
          <w:lang w:val="en-GB" w:eastAsia="nl-BE"/>
        </w:rPr>
        <w:tab/>
        <w:t xml:space="preserve">"characters" or "lines". </w:t>
      </w:r>
      <w:r w:rsidRPr="0089684A">
        <w:rPr>
          <w:rFonts w:ascii="Times New Roman" w:eastAsia="Times New Roman" w:hAnsi="Times New Roman" w:cs="Times New Roman"/>
          <w:color w:val="00B050"/>
          <w:sz w:val="24"/>
          <w:szCs w:val="24"/>
          <w:highlight w:val="yellow"/>
          <w:lang w:val="en-GB" w:eastAsia="nl-BE"/>
        </w:rPr>
        <w:t>[</w:t>
      </w:r>
      <w:proofErr w:type="gramStart"/>
      <w:r w:rsidRPr="0089684A">
        <w:rPr>
          <w:rFonts w:ascii="Times New Roman" w:eastAsia="Times New Roman" w:hAnsi="Times New Roman" w:cs="Times New Roman"/>
          <w:color w:val="00B050"/>
          <w:sz w:val="24"/>
          <w:szCs w:val="24"/>
          <w:highlight w:val="yellow"/>
          <w:lang w:val="en-GB" w:eastAsia="nl-BE"/>
        </w:rPr>
        <w:t>on</w:t>
      </w:r>
      <w:r>
        <w:rPr>
          <w:rFonts w:ascii="Times New Roman" w:eastAsia="Times New Roman" w:hAnsi="Times New Roman" w:cs="Times New Roman"/>
          <w:color w:val="00B050"/>
          <w:sz w:val="24"/>
          <w:szCs w:val="24"/>
          <w:highlight w:val="yellow"/>
          <w:lang w:val="en-GB" w:eastAsia="nl-BE"/>
        </w:rPr>
        <w:t>ce</w:t>
      </w:r>
      <w:proofErr w:type="gramEnd"/>
      <w:r w:rsidRPr="0089684A">
        <w:rPr>
          <w:rFonts w:ascii="Times New Roman" w:eastAsia="Times New Roman" w:hAnsi="Times New Roman" w:cs="Times New Roman"/>
          <w:color w:val="00B050"/>
          <w:sz w:val="24"/>
          <w:szCs w:val="24"/>
          <w:highlight w:val="yellow"/>
          <w:lang w:val="en-GB" w:eastAsia="nl-BE"/>
        </w:rPr>
        <w:t xml:space="preserve"> the unit "chars" is used, is this a short form for </w:t>
      </w:r>
      <w:r w:rsidRPr="0089684A">
        <w:rPr>
          <w:rFonts w:ascii="Times New Roman" w:eastAsia="Times New Roman" w:hAnsi="Times New Roman" w:cs="Times New Roman"/>
          <w:color w:val="00B050"/>
          <w:sz w:val="24"/>
          <w:szCs w:val="24"/>
          <w:lang w:val="en-GB" w:eastAsia="nl-BE"/>
        </w:rPr>
        <w:tab/>
      </w:r>
      <w:r w:rsidRPr="0089684A">
        <w:rPr>
          <w:rFonts w:ascii="Times New Roman" w:eastAsia="Times New Roman" w:hAnsi="Times New Roman" w:cs="Times New Roman"/>
          <w:color w:val="00B050"/>
          <w:sz w:val="24"/>
          <w:szCs w:val="24"/>
          <w:highlight w:val="yellow"/>
          <w:lang w:val="en-GB" w:eastAsia="nl-BE"/>
        </w:rPr>
        <w:t>"characters" or another value?]</w:t>
      </w:r>
    </w:p>
    <w:p w14:paraId="445F0C1D" w14:textId="77777777" w:rsidR="00F4038E" w:rsidRDefault="00F4038E" w:rsidP="00F4038E">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F6667B">
        <w:rPr>
          <w:rFonts w:ascii="Times New Roman" w:eastAsia="Times New Roman" w:hAnsi="Times New Roman" w:cs="Times New Roman"/>
          <w:sz w:val="24"/>
          <w:szCs w:val="24"/>
          <w:lang w:val="en-GB" w:eastAsia="nl-BE"/>
        </w:rPr>
        <w:t>@</w:t>
      </w:r>
      <w:proofErr w:type="gramStart"/>
      <w:r w:rsidRPr="00015AB1">
        <w:rPr>
          <w:rFonts w:ascii="Times New Roman" w:eastAsia="Times New Roman" w:hAnsi="Times New Roman" w:cs="Times New Roman"/>
          <w:i/>
          <w:sz w:val="24"/>
          <w:szCs w:val="24"/>
          <w:lang w:val="en-GB" w:eastAsia="nl-BE"/>
        </w:rPr>
        <w:t>quantity</w:t>
      </w:r>
      <w:proofErr w:type="gramEnd"/>
      <w:r>
        <w:rPr>
          <w:rFonts w:ascii="Times New Roman" w:eastAsia="Times New Roman" w:hAnsi="Times New Roman" w:cs="Times New Roman"/>
          <w:sz w:val="24"/>
          <w:szCs w:val="24"/>
          <w:lang w:val="en-GB" w:eastAsia="nl-BE"/>
        </w:rPr>
        <w:tab/>
      </w:r>
      <w:r w:rsidRPr="00F6667B">
        <w:rPr>
          <w:rFonts w:ascii="Times New Roman" w:eastAsia="Times New Roman" w:hAnsi="Times New Roman" w:cs="Times New Roman"/>
          <w:sz w:val="24"/>
          <w:szCs w:val="24"/>
          <w:lang w:val="en-GB" w:eastAsia="nl-BE"/>
        </w:rPr>
        <w:t>specifies the length in the units specified</w:t>
      </w:r>
      <w:r>
        <w:rPr>
          <w:rFonts w:ascii="Times New Roman" w:eastAsia="Times New Roman" w:hAnsi="Times New Roman" w:cs="Times New Roman"/>
          <w:sz w:val="24"/>
          <w:szCs w:val="24"/>
          <w:lang w:val="en-GB" w:eastAsia="nl-BE"/>
        </w:rPr>
        <w:t xml:space="preserve">. </w:t>
      </w:r>
    </w:p>
    <w:p w14:paraId="0D6092E0" w14:textId="77777777" w:rsidR="004C1525" w:rsidRPr="00F4038E" w:rsidRDefault="004C1525" w:rsidP="00F4038E">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sidRPr="004C1525">
        <w:rPr>
          <w:rFonts w:ascii="Times New Roman" w:eastAsia="Times New Roman" w:hAnsi="Times New Roman" w:cs="Times New Roman"/>
          <w:i/>
          <w:sz w:val="24"/>
          <w:szCs w:val="24"/>
          <w:lang w:val="en-GB" w:eastAsia="nl-BE"/>
        </w:rPr>
        <w:t>reason</w:t>
      </w:r>
      <w:proofErr w:type="gramEnd"/>
      <w:r>
        <w:rPr>
          <w:rFonts w:ascii="Times New Roman" w:eastAsia="Times New Roman" w:hAnsi="Times New Roman" w:cs="Times New Roman"/>
          <w:sz w:val="24"/>
          <w:szCs w:val="24"/>
          <w:lang w:val="en-GB" w:eastAsia="nl-BE"/>
        </w:rPr>
        <w:tab/>
      </w:r>
      <w:r w:rsidRPr="001E71EA">
        <w:rPr>
          <w:rFonts w:ascii="Times New Roman" w:eastAsia="Times New Roman" w:hAnsi="Times New Roman" w:cs="Times New Roman"/>
          <w:sz w:val="24"/>
          <w:szCs w:val="24"/>
          <w:lang w:val="en-GB" w:eastAsia="nl-BE"/>
        </w:rPr>
        <w:t>indicates why the material is hard to transcribe</w:t>
      </w:r>
      <w:r w:rsidR="006F22A0">
        <w:rPr>
          <w:rFonts w:ascii="Times New Roman" w:eastAsia="Times New Roman" w:hAnsi="Times New Roman" w:cs="Times New Roman"/>
          <w:sz w:val="24"/>
          <w:szCs w:val="24"/>
          <w:lang w:val="en-GB" w:eastAsia="nl-BE"/>
        </w:rPr>
        <w:t xml:space="preserve"> (</w:t>
      </w:r>
      <w:proofErr w:type="spellStart"/>
      <w:r w:rsidR="006F22A0">
        <w:rPr>
          <w:rFonts w:ascii="Times New Roman" w:eastAsia="Times New Roman" w:hAnsi="Times New Roman" w:cs="Times New Roman"/>
          <w:sz w:val="24"/>
          <w:szCs w:val="24"/>
          <w:lang w:val="en-GB" w:eastAsia="nl-BE"/>
        </w:rPr>
        <w:t>eg</w:t>
      </w:r>
      <w:proofErr w:type="spellEnd"/>
      <w:r w:rsidR="006F22A0">
        <w:rPr>
          <w:rFonts w:ascii="Times New Roman" w:eastAsia="Times New Roman" w:hAnsi="Times New Roman" w:cs="Times New Roman"/>
          <w:sz w:val="24"/>
          <w:szCs w:val="24"/>
          <w:lang w:val="en-GB" w:eastAsia="nl-BE"/>
        </w:rPr>
        <w:t>.: illegible)</w:t>
      </w:r>
      <w:r w:rsidRPr="001E71EA">
        <w:rPr>
          <w:rFonts w:ascii="Times New Roman" w:eastAsia="Times New Roman" w:hAnsi="Times New Roman" w:cs="Times New Roman"/>
          <w:sz w:val="24"/>
          <w:szCs w:val="24"/>
          <w:lang w:val="en-GB" w:eastAsia="nl-BE"/>
        </w:rPr>
        <w:t>.</w:t>
      </w:r>
      <w:r w:rsidR="006F22A0">
        <w:rPr>
          <w:rFonts w:ascii="Times New Roman" w:eastAsia="Times New Roman" w:hAnsi="Times New Roman" w:cs="Times New Roman"/>
          <w:sz w:val="24"/>
          <w:szCs w:val="24"/>
          <w:lang w:val="en-GB" w:eastAsia="nl-BE"/>
        </w:rPr>
        <w:t xml:space="preserve"> </w:t>
      </w:r>
    </w:p>
    <w:p w14:paraId="4CEF42C9" w14:textId="77777777" w:rsidR="00350977" w:rsidRDefault="00350977" w:rsidP="00350977">
      <w:pPr>
        <w:pStyle w:val="Kop1"/>
        <w:rPr>
          <w:rFonts w:eastAsia="Times New Roman"/>
          <w:sz w:val="32"/>
          <w:lang w:val="en-GB" w:eastAsia="nl-BE"/>
        </w:rPr>
      </w:pPr>
      <w:r>
        <w:rPr>
          <w:rFonts w:eastAsia="Times New Roman"/>
          <w:sz w:val="32"/>
          <w:lang w:val="en-GB" w:eastAsia="nl-BE"/>
        </w:rPr>
        <w:lastRenderedPageBreak/>
        <w:t>&lt;</w:t>
      </w:r>
      <w:r w:rsidR="00EA5E04">
        <w:rPr>
          <w:rFonts w:eastAsia="Times New Roman"/>
          <w:sz w:val="32"/>
          <w:lang w:val="en-GB" w:eastAsia="nl-BE"/>
        </w:rPr>
        <w:t xml:space="preserve"> </w:t>
      </w:r>
      <w:proofErr w:type="gramStart"/>
      <w:r w:rsidR="00520D56">
        <w:rPr>
          <w:rFonts w:eastAsia="Times New Roman"/>
          <w:sz w:val="32"/>
          <w:lang w:val="en-GB" w:eastAsia="nl-BE"/>
        </w:rPr>
        <w:t>choice</w:t>
      </w:r>
      <w:proofErr w:type="gramEnd"/>
      <w:r>
        <w:rPr>
          <w:rFonts w:eastAsia="Times New Roman"/>
          <w:sz w:val="32"/>
          <w:lang w:val="en-GB" w:eastAsia="nl-BE"/>
        </w:rPr>
        <w:t>&gt;</w:t>
      </w:r>
    </w:p>
    <w:p w14:paraId="11E207B1" w14:textId="77777777" w:rsidR="00350977" w:rsidRDefault="00350977" w:rsidP="00350977">
      <w:pPr>
        <w:pStyle w:val="Subtitel"/>
        <w:rPr>
          <w:lang w:val="en-GB" w:eastAsia="nl-BE"/>
        </w:rPr>
      </w:pPr>
      <w:r>
        <w:rPr>
          <w:lang w:val="en-GB" w:eastAsia="nl-BE"/>
        </w:rPr>
        <w:t>What is it?</w:t>
      </w:r>
    </w:p>
    <w:p w14:paraId="274DCFA5" w14:textId="77777777" w:rsidR="00B039F4" w:rsidRDefault="00520D56" w:rsidP="00520D56">
      <w:pPr>
        <w:spacing w:before="100" w:beforeAutospacing="1" w:after="100" w:afterAutospacing="1"/>
        <w:jc w:val="both"/>
        <w:rPr>
          <w:rFonts w:ascii="Times New Roman" w:eastAsia="Times New Roman" w:hAnsi="Times New Roman" w:cs="Times New Roman"/>
          <w:sz w:val="24"/>
          <w:szCs w:val="24"/>
          <w:lang w:val="en-GB" w:eastAsia="nl-BE"/>
        </w:rPr>
      </w:pPr>
      <w:r w:rsidRPr="00520D56">
        <w:rPr>
          <w:rFonts w:ascii="Times New Roman" w:eastAsia="Times New Roman" w:hAnsi="Times New Roman" w:cs="Times New Roman"/>
          <w:sz w:val="24"/>
          <w:szCs w:val="24"/>
          <w:lang w:val="en-GB" w:eastAsia="nl-BE"/>
        </w:rPr>
        <w:t xml:space="preserve">The </w:t>
      </w:r>
      <w:r w:rsidRPr="00520D56">
        <w:rPr>
          <w:rFonts w:ascii="Times New Roman" w:eastAsia="Times New Roman" w:hAnsi="Times New Roman" w:cs="Times New Roman"/>
          <w:color w:val="FF0000"/>
          <w:sz w:val="24"/>
          <w:szCs w:val="24"/>
          <w:lang w:val="en-GB" w:eastAsia="nl-BE"/>
        </w:rPr>
        <w:t>&lt;choice&gt;</w:t>
      </w:r>
      <w:r w:rsidRPr="00520D56">
        <w:rPr>
          <w:rFonts w:ascii="Times New Roman" w:eastAsia="Times New Roman" w:hAnsi="Times New Roman" w:cs="Times New Roman"/>
          <w:sz w:val="24"/>
          <w:szCs w:val="24"/>
          <w:lang w:val="en-GB" w:eastAsia="nl-BE"/>
        </w:rPr>
        <w:t xml:space="preserve"> element groups one or more alternative encodings for the same piece of text together. We only use it to encode obvious spelling errors in the documents. </w:t>
      </w:r>
      <w:r w:rsidR="00F5742B">
        <w:rPr>
          <w:rFonts w:ascii="Times New Roman" w:eastAsia="Times New Roman" w:hAnsi="Times New Roman" w:cs="Times New Roman"/>
          <w:sz w:val="24"/>
          <w:szCs w:val="24"/>
          <w:lang w:val="en-GB" w:eastAsia="nl-BE"/>
        </w:rPr>
        <w:t xml:space="preserve">Also if Brulez made alterations which outcome is eventually incorrect, we will treat the error as a spelling mistake. </w:t>
      </w:r>
      <w:r w:rsidRPr="00520D56">
        <w:rPr>
          <w:rFonts w:ascii="Times New Roman" w:eastAsia="Times New Roman" w:hAnsi="Times New Roman" w:cs="Times New Roman"/>
          <w:sz w:val="24"/>
          <w:szCs w:val="24"/>
          <w:lang w:val="en-GB" w:eastAsia="nl-BE"/>
        </w:rPr>
        <w:t xml:space="preserve">The original error will be encoded in its first direct child: the </w:t>
      </w:r>
      <w:r w:rsidRPr="00520D56">
        <w:rPr>
          <w:rFonts w:ascii="Times New Roman" w:eastAsia="Times New Roman" w:hAnsi="Times New Roman" w:cs="Times New Roman"/>
          <w:color w:val="FF0000"/>
          <w:sz w:val="24"/>
          <w:szCs w:val="24"/>
          <w:lang w:val="en-GB" w:eastAsia="nl-BE"/>
        </w:rPr>
        <w:t>&lt;sic&gt;</w:t>
      </w:r>
      <w:r w:rsidRPr="00520D56">
        <w:rPr>
          <w:rFonts w:ascii="Times New Roman" w:eastAsia="Times New Roman" w:hAnsi="Times New Roman" w:cs="Times New Roman"/>
          <w:sz w:val="24"/>
          <w:szCs w:val="24"/>
          <w:lang w:val="en-GB" w:eastAsia="nl-BE"/>
        </w:rPr>
        <w:t xml:space="preserve"> element, while the corrected version will be encoded in </w:t>
      </w:r>
      <w:r w:rsidRPr="00520D56">
        <w:rPr>
          <w:rFonts w:ascii="Times New Roman" w:eastAsia="Times New Roman" w:hAnsi="Times New Roman" w:cs="Times New Roman"/>
          <w:color w:val="FF0000"/>
          <w:sz w:val="24"/>
          <w:szCs w:val="24"/>
          <w:lang w:val="en-GB" w:eastAsia="nl-BE"/>
        </w:rPr>
        <w:t>&lt;choice&gt;</w:t>
      </w:r>
      <w:r w:rsidRPr="00520D56">
        <w:rPr>
          <w:rFonts w:ascii="Times New Roman" w:eastAsia="Times New Roman" w:hAnsi="Times New Roman" w:cs="Times New Roman"/>
          <w:sz w:val="24"/>
          <w:szCs w:val="24"/>
          <w:lang w:val="en-GB" w:eastAsia="nl-BE"/>
        </w:rPr>
        <w:t xml:space="preserve">'s second direct child: the </w:t>
      </w:r>
      <w:r w:rsidRPr="00520D56">
        <w:rPr>
          <w:rFonts w:ascii="Times New Roman" w:eastAsia="Times New Roman" w:hAnsi="Times New Roman" w:cs="Times New Roman"/>
          <w:color w:val="FF0000"/>
          <w:sz w:val="24"/>
          <w:szCs w:val="24"/>
          <w:lang w:val="en-GB" w:eastAsia="nl-BE"/>
        </w:rPr>
        <w:t>&lt;</w:t>
      </w:r>
      <w:proofErr w:type="spellStart"/>
      <w:r w:rsidRPr="00520D56">
        <w:rPr>
          <w:rFonts w:ascii="Times New Roman" w:eastAsia="Times New Roman" w:hAnsi="Times New Roman" w:cs="Times New Roman"/>
          <w:color w:val="FF0000"/>
          <w:sz w:val="24"/>
          <w:szCs w:val="24"/>
          <w:lang w:val="en-GB" w:eastAsia="nl-BE"/>
        </w:rPr>
        <w:t>corr</w:t>
      </w:r>
      <w:proofErr w:type="spellEnd"/>
      <w:r w:rsidRPr="00520D56">
        <w:rPr>
          <w:rFonts w:ascii="Times New Roman" w:eastAsia="Times New Roman" w:hAnsi="Times New Roman" w:cs="Times New Roman"/>
          <w:color w:val="FF0000"/>
          <w:sz w:val="24"/>
          <w:szCs w:val="24"/>
          <w:lang w:val="en-GB" w:eastAsia="nl-BE"/>
        </w:rPr>
        <w:t>&gt;</w:t>
      </w:r>
      <w:r w:rsidRPr="00520D56">
        <w:rPr>
          <w:rFonts w:ascii="Times New Roman" w:eastAsia="Times New Roman" w:hAnsi="Times New Roman" w:cs="Times New Roman"/>
          <w:sz w:val="24"/>
          <w:szCs w:val="24"/>
          <w:lang w:val="en-GB" w:eastAsia="nl-BE"/>
        </w:rPr>
        <w:t xml:space="preserve"> element. As such, the </w:t>
      </w:r>
      <w:r w:rsidRPr="00520D56">
        <w:rPr>
          <w:rFonts w:ascii="Times New Roman" w:eastAsia="Times New Roman" w:hAnsi="Times New Roman" w:cs="Times New Roman"/>
          <w:color w:val="FF0000"/>
          <w:sz w:val="24"/>
          <w:szCs w:val="24"/>
          <w:lang w:val="en-GB" w:eastAsia="nl-BE"/>
        </w:rPr>
        <w:t>&lt;choice&gt;</w:t>
      </w:r>
      <w:r w:rsidRPr="00520D56">
        <w:rPr>
          <w:rFonts w:ascii="Times New Roman" w:eastAsia="Times New Roman" w:hAnsi="Times New Roman" w:cs="Times New Roman"/>
          <w:sz w:val="24"/>
          <w:szCs w:val="24"/>
          <w:lang w:val="en-GB" w:eastAsia="nl-BE"/>
        </w:rPr>
        <w:t xml:space="preserve"> element links the error and correction together.</w:t>
      </w:r>
      <w:r w:rsidR="00F5742B">
        <w:rPr>
          <w:rFonts w:ascii="Times New Roman" w:eastAsia="Times New Roman" w:hAnsi="Times New Roman" w:cs="Times New Roman"/>
          <w:sz w:val="24"/>
          <w:szCs w:val="24"/>
          <w:lang w:val="en-GB" w:eastAsia="nl-BE"/>
        </w:rPr>
        <w:t xml:space="preserve"> </w:t>
      </w:r>
    </w:p>
    <w:p w14:paraId="6F23A536" w14:textId="77777777" w:rsidR="00F5742B" w:rsidRPr="00F5742B" w:rsidRDefault="00F5742B" w:rsidP="00520D56">
      <w:pPr>
        <w:spacing w:before="100" w:beforeAutospacing="1" w:after="100" w:afterAutospacing="1"/>
        <w:jc w:val="both"/>
        <w:rPr>
          <w:rFonts w:ascii="Times New Roman" w:eastAsia="Times New Roman" w:hAnsi="Times New Roman" w:cs="Times New Roman"/>
          <w:color w:val="92D050"/>
          <w:szCs w:val="24"/>
          <w:lang w:val="en-GB" w:eastAsia="nl-BE"/>
        </w:rPr>
      </w:pPr>
      <w:r w:rsidRPr="00F5742B">
        <w:rPr>
          <w:rFonts w:ascii="Times New Roman" w:eastAsia="Times New Roman" w:hAnsi="Times New Roman" w:cs="Times New Roman"/>
          <w:b/>
          <w:color w:val="00B050"/>
          <w:szCs w:val="24"/>
          <w:u w:val="single"/>
          <w:lang w:val="en-GB" w:eastAsia="nl-BE"/>
        </w:rPr>
        <w:t>Note</w:t>
      </w:r>
      <w:r w:rsidRPr="00F5742B">
        <w:rPr>
          <w:rFonts w:ascii="Times New Roman" w:eastAsia="Times New Roman" w:hAnsi="Times New Roman" w:cs="Times New Roman"/>
          <w:color w:val="00B050"/>
          <w:szCs w:val="24"/>
          <w:lang w:val="en-GB" w:eastAsia="nl-BE"/>
        </w:rPr>
        <w:t xml:space="preserve">: Brulez does not always finish words in the manuscripts and notes, perhaps out of carelessness or haste. The </w:t>
      </w:r>
      <w:proofErr w:type="gramStart"/>
      <w:r w:rsidRPr="00F5742B">
        <w:rPr>
          <w:rFonts w:ascii="Times New Roman" w:eastAsia="Times New Roman" w:hAnsi="Times New Roman" w:cs="Times New Roman"/>
          <w:color w:val="00B050"/>
          <w:szCs w:val="24"/>
          <w:lang w:val="en-GB" w:eastAsia="nl-BE"/>
        </w:rPr>
        <w:t>result of his actions are</w:t>
      </w:r>
      <w:proofErr w:type="gramEnd"/>
      <w:r w:rsidRPr="00F5742B">
        <w:rPr>
          <w:rFonts w:ascii="Times New Roman" w:eastAsia="Times New Roman" w:hAnsi="Times New Roman" w:cs="Times New Roman"/>
          <w:color w:val="00B050"/>
          <w:szCs w:val="24"/>
          <w:lang w:val="en-GB" w:eastAsia="nl-BE"/>
        </w:rPr>
        <w:t xml:space="preserve"> incorrect words, but they are not encoded with </w:t>
      </w:r>
      <w:r w:rsidRPr="00F5742B">
        <w:rPr>
          <w:rFonts w:ascii="Times New Roman" w:eastAsia="Times New Roman" w:hAnsi="Times New Roman" w:cs="Times New Roman"/>
          <w:color w:val="FF0000"/>
          <w:szCs w:val="24"/>
          <w:lang w:val="en-GB" w:eastAsia="nl-BE"/>
        </w:rPr>
        <w:t>&lt;sic/&gt;&lt;</w:t>
      </w:r>
      <w:proofErr w:type="spellStart"/>
      <w:r w:rsidRPr="00F5742B">
        <w:rPr>
          <w:rFonts w:ascii="Times New Roman" w:eastAsia="Times New Roman" w:hAnsi="Times New Roman" w:cs="Times New Roman"/>
          <w:color w:val="FF0000"/>
          <w:szCs w:val="24"/>
          <w:lang w:val="en-GB" w:eastAsia="nl-BE"/>
        </w:rPr>
        <w:t>corr</w:t>
      </w:r>
      <w:proofErr w:type="spellEnd"/>
      <w:r w:rsidRPr="00F5742B">
        <w:rPr>
          <w:rFonts w:ascii="Times New Roman" w:eastAsia="Times New Roman" w:hAnsi="Times New Roman" w:cs="Times New Roman"/>
          <w:color w:val="FF0000"/>
          <w:szCs w:val="24"/>
          <w:lang w:val="en-GB" w:eastAsia="nl-BE"/>
        </w:rPr>
        <w:t>/&gt;</w:t>
      </w:r>
      <w:r w:rsidRPr="00F5742B">
        <w:rPr>
          <w:rFonts w:ascii="Times New Roman" w:eastAsia="Times New Roman" w:hAnsi="Times New Roman" w:cs="Times New Roman"/>
          <w:color w:val="00B050"/>
          <w:szCs w:val="24"/>
          <w:lang w:val="en-GB" w:eastAsia="nl-BE"/>
        </w:rPr>
        <w:t xml:space="preserve">, because he did not make a "proper" spelling mistake. Therefore, the letters are given in a </w:t>
      </w:r>
      <w:r w:rsidRPr="00F5742B">
        <w:rPr>
          <w:rFonts w:ascii="Times New Roman" w:eastAsia="Times New Roman" w:hAnsi="Times New Roman" w:cs="Times New Roman"/>
          <w:color w:val="FF0000"/>
          <w:szCs w:val="24"/>
          <w:lang w:val="en-GB" w:eastAsia="nl-BE"/>
        </w:rPr>
        <w:t>&lt;supplied&gt;</w:t>
      </w:r>
      <w:r w:rsidRPr="00F5742B">
        <w:rPr>
          <w:rFonts w:ascii="Times New Roman" w:eastAsia="Times New Roman" w:hAnsi="Times New Roman" w:cs="Times New Roman"/>
          <w:color w:val="00B050"/>
          <w:szCs w:val="24"/>
          <w:lang w:val="en-GB" w:eastAsia="nl-BE"/>
        </w:rPr>
        <w:t xml:space="preserve">: see later on. </w:t>
      </w:r>
    </w:p>
    <w:p w14:paraId="4585F244" w14:textId="77777777" w:rsidR="00520D56" w:rsidRDefault="00520D56" w:rsidP="00520D56">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sic</w:t>
      </w:r>
      <w:proofErr w:type="gramEnd"/>
      <w:r>
        <w:rPr>
          <w:rFonts w:eastAsia="Times New Roman"/>
          <w:sz w:val="32"/>
          <w:lang w:val="en-GB" w:eastAsia="nl-BE"/>
        </w:rPr>
        <w:t>&gt;</w:t>
      </w:r>
    </w:p>
    <w:p w14:paraId="3EABF90A" w14:textId="77777777" w:rsidR="00520D56" w:rsidRDefault="00520D56" w:rsidP="00520D56">
      <w:pPr>
        <w:pStyle w:val="Subtitel"/>
        <w:rPr>
          <w:lang w:val="en-GB" w:eastAsia="nl-BE"/>
        </w:rPr>
      </w:pPr>
      <w:r>
        <w:rPr>
          <w:lang w:val="en-GB" w:eastAsia="nl-BE"/>
        </w:rPr>
        <w:t>What is it?</w:t>
      </w:r>
    </w:p>
    <w:p w14:paraId="667DC268" w14:textId="77777777" w:rsidR="00520D56" w:rsidRPr="00E031B0" w:rsidRDefault="00E031B0" w:rsidP="00E031B0">
      <w:pPr>
        <w:spacing w:before="100" w:beforeAutospacing="1" w:after="100" w:afterAutospacing="1"/>
        <w:jc w:val="both"/>
        <w:rPr>
          <w:rFonts w:ascii="Times New Roman" w:eastAsia="Times New Roman" w:hAnsi="Times New Roman" w:cs="Times New Roman"/>
          <w:sz w:val="24"/>
          <w:szCs w:val="24"/>
          <w:lang w:val="en-GB" w:eastAsia="nl-BE"/>
        </w:rPr>
      </w:pPr>
      <w:r w:rsidRPr="00E031B0">
        <w:rPr>
          <w:rFonts w:ascii="Times New Roman" w:eastAsia="Times New Roman" w:hAnsi="Times New Roman" w:cs="Times New Roman"/>
          <w:sz w:val="24"/>
          <w:szCs w:val="24"/>
          <w:lang w:val="en-GB" w:eastAsia="nl-BE"/>
        </w:rPr>
        <w:t xml:space="preserve">The </w:t>
      </w:r>
      <w:r w:rsidRPr="00E031B0">
        <w:rPr>
          <w:rFonts w:ascii="Times New Roman" w:eastAsia="Times New Roman" w:hAnsi="Times New Roman" w:cs="Times New Roman"/>
          <w:color w:val="FF0000"/>
          <w:sz w:val="24"/>
          <w:szCs w:val="24"/>
          <w:lang w:val="en-GB" w:eastAsia="nl-BE"/>
        </w:rPr>
        <w:t>&lt;sic&gt;</w:t>
      </w:r>
      <w:r w:rsidRPr="00E031B0">
        <w:rPr>
          <w:rFonts w:ascii="Times New Roman" w:eastAsia="Times New Roman" w:hAnsi="Times New Roman" w:cs="Times New Roman"/>
          <w:sz w:val="24"/>
          <w:szCs w:val="24"/>
          <w:lang w:val="en-GB" w:eastAsia="nl-BE"/>
        </w:rPr>
        <w:t xml:space="preserve"> element is used to identify spelling errors in the documents. It is the first direct child of the choice element, which groups the encoding for the error (in the </w:t>
      </w:r>
      <w:r w:rsidRPr="00E031B0">
        <w:rPr>
          <w:rFonts w:ascii="Times New Roman" w:eastAsia="Times New Roman" w:hAnsi="Times New Roman" w:cs="Times New Roman"/>
          <w:color w:val="FF0000"/>
          <w:sz w:val="24"/>
          <w:szCs w:val="24"/>
          <w:lang w:val="en-GB" w:eastAsia="nl-BE"/>
        </w:rPr>
        <w:t>&lt;sic&gt;</w:t>
      </w:r>
      <w:r w:rsidRPr="00E031B0">
        <w:rPr>
          <w:rFonts w:ascii="Times New Roman" w:eastAsia="Times New Roman" w:hAnsi="Times New Roman" w:cs="Times New Roman"/>
          <w:sz w:val="24"/>
          <w:szCs w:val="24"/>
          <w:lang w:val="en-GB" w:eastAsia="nl-BE"/>
        </w:rPr>
        <w:t xml:space="preserve"> element) together with that of the edited correction (in the </w:t>
      </w:r>
      <w:r w:rsidRPr="00E031B0">
        <w:rPr>
          <w:rFonts w:ascii="Times New Roman" w:eastAsia="Times New Roman" w:hAnsi="Times New Roman" w:cs="Times New Roman"/>
          <w:color w:val="FF0000"/>
          <w:sz w:val="24"/>
          <w:szCs w:val="24"/>
          <w:lang w:val="en-GB" w:eastAsia="nl-BE"/>
        </w:rPr>
        <w:t>&lt;</w:t>
      </w:r>
      <w:proofErr w:type="spellStart"/>
      <w:r w:rsidRPr="00E031B0">
        <w:rPr>
          <w:rFonts w:ascii="Times New Roman" w:eastAsia="Times New Roman" w:hAnsi="Times New Roman" w:cs="Times New Roman"/>
          <w:color w:val="FF0000"/>
          <w:sz w:val="24"/>
          <w:szCs w:val="24"/>
          <w:lang w:val="en-GB" w:eastAsia="nl-BE"/>
        </w:rPr>
        <w:t>corr</w:t>
      </w:r>
      <w:proofErr w:type="spellEnd"/>
      <w:r w:rsidRPr="00E031B0">
        <w:rPr>
          <w:rFonts w:ascii="Times New Roman" w:eastAsia="Times New Roman" w:hAnsi="Times New Roman" w:cs="Times New Roman"/>
          <w:color w:val="FF0000"/>
          <w:sz w:val="24"/>
          <w:szCs w:val="24"/>
          <w:lang w:val="en-GB" w:eastAsia="nl-BE"/>
        </w:rPr>
        <w:t>&gt;</w:t>
      </w:r>
      <w:r w:rsidRPr="00E031B0">
        <w:rPr>
          <w:rFonts w:ascii="Times New Roman" w:eastAsia="Times New Roman" w:hAnsi="Times New Roman" w:cs="Times New Roman"/>
          <w:sz w:val="24"/>
          <w:szCs w:val="24"/>
          <w:lang w:val="en-GB" w:eastAsia="nl-BE"/>
        </w:rPr>
        <w:t xml:space="preserve"> element).</w:t>
      </w:r>
    </w:p>
    <w:p w14:paraId="0197FE74" w14:textId="77777777" w:rsidR="00B039F4" w:rsidRDefault="00E031B0" w:rsidP="00E031B0">
      <w:pPr>
        <w:pStyle w:val="Kop1"/>
        <w:rPr>
          <w:sz w:val="32"/>
          <w:lang w:val="en-GB"/>
        </w:rPr>
      </w:pPr>
      <w:r>
        <w:rPr>
          <w:sz w:val="32"/>
          <w:lang w:val="en-GB"/>
        </w:rPr>
        <w:t>&lt;</w:t>
      </w:r>
      <w:proofErr w:type="spellStart"/>
      <w:proofErr w:type="gramStart"/>
      <w:r>
        <w:rPr>
          <w:sz w:val="32"/>
          <w:lang w:val="en-GB"/>
        </w:rPr>
        <w:t>corr</w:t>
      </w:r>
      <w:proofErr w:type="spellEnd"/>
      <w:proofErr w:type="gramEnd"/>
      <w:r>
        <w:rPr>
          <w:sz w:val="32"/>
          <w:lang w:val="en-GB"/>
        </w:rPr>
        <w:t>&gt;</w:t>
      </w:r>
    </w:p>
    <w:p w14:paraId="3F09667B" w14:textId="77777777" w:rsidR="00E031B0" w:rsidRDefault="00E031B0" w:rsidP="00E031B0">
      <w:pPr>
        <w:pStyle w:val="Subtitel"/>
        <w:rPr>
          <w:lang w:val="en-GB"/>
        </w:rPr>
      </w:pPr>
      <w:r>
        <w:rPr>
          <w:lang w:val="en-GB"/>
        </w:rPr>
        <w:t>What is it?</w:t>
      </w:r>
    </w:p>
    <w:p w14:paraId="66AD5B51" w14:textId="77777777" w:rsidR="00E031B0" w:rsidRPr="00E031B0" w:rsidRDefault="00E031B0" w:rsidP="00E031B0">
      <w:pPr>
        <w:spacing w:before="100" w:beforeAutospacing="1" w:after="100" w:afterAutospacing="1"/>
        <w:jc w:val="both"/>
        <w:rPr>
          <w:rFonts w:ascii="Times New Roman" w:eastAsia="Times New Roman" w:hAnsi="Times New Roman" w:cs="Times New Roman"/>
          <w:sz w:val="24"/>
          <w:szCs w:val="24"/>
          <w:lang w:val="en-GB" w:eastAsia="nl-BE"/>
        </w:rPr>
      </w:pPr>
      <w:r w:rsidRPr="00E031B0">
        <w:rPr>
          <w:rFonts w:ascii="Times New Roman" w:eastAsia="Times New Roman" w:hAnsi="Times New Roman" w:cs="Times New Roman"/>
          <w:sz w:val="24"/>
          <w:szCs w:val="24"/>
          <w:lang w:val="en-GB" w:eastAsia="nl-BE"/>
        </w:rPr>
        <w:t xml:space="preserve">The </w:t>
      </w:r>
      <w:r w:rsidRPr="00E031B0">
        <w:rPr>
          <w:rFonts w:ascii="Times New Roman" w:eastAsia="Times New Roman" w:hAnsi="Times New Roman" w:cs="Times New Roman"/>
          <w:color w:val="FF0000"/>
          <w:sz w:val="24"/>
          <w:szCs w:val="24"/>
          <w:lang w:val="en-GB" w:eastAsia="nl-BE"/>
        </w:rPr>
        <w:t>&lt;</w:t>
      </w:r>
      <w:proofErr w:type="spellStart"/>
      <w:r w:rsidRPr="00E031B0">
        <w:rPr>
          <w:rFonts w:ascii="Times New Roman" w:eastAsia="Times New Roman" w:hAnsi="Times New Roman" w:cs="Times New Roman"/>
          <w:color w:val="FF0000"/>
          <w:sz w:val="24"/>
          <w:szCs w:val="24"/>
          <w:lang w:val="en-GB" w:eastAsia="nl-BE"/>
        </w:rPr>
        <w:t>corr</w:t>
      </w:r>
      <w:proofErr w:type="spellEnd"/>
      <w:r w:rsidRPr="00E031B0">
        <w:rPr>
          <w:rFonts w:ascii="Times New Roman" w:eastAsia="Times New Roman" w:hAnsi="Times New Roman" w:cs="Times New Roman"/>
          <w:color w:val="FF0000"/>
          <w:sz w:val="24"/>
          <w:szCs w:val="24"/>
          <w:lang w:val="en-GB" w:eastAsia="nl-BE"/>
        </w:rPr>
        <w:t>&gt;</w:t>
      </w:r>
      <w:r w:rsidRPr="00E031B0">
        <w:rPr>
          <w:rFonts w:ascii="Times New Roman" w:eastAsia="Times New Roman" w:hAnsi="Times New Roman" w:cs="Times New Roman"/>
          <w:sz w:val="24"/>
          <w:szCs w:val="24"/>
          <w:lang w:val="en-GB" w:eastAsia="nl-BE"/>
        </w:rPr>
        <w:t xml:space="preserve"> element is used to identify spelling errors in the documents. It is the second direct child of the choice element, which groups the encoding for the error (in the </w:t>
      </w:r>
      <w:r w:rsidRPr="00E031B0">
        <w:rPr>
          <w:rFonts w:ascii="Times New Roman" w:eastAsia="Times New Roman" w:hAnsi="Times New Roman" w:cs="Times New Roman"/>
          <w:color w:val="FF0000"/>
          <w:sz w:val="24"/>
          <w:szCs w:val="24"/>
          <w:lang w:val="en-GB" w:eastAsia="nl-BE"/>
        </w:rPr>
        <w:t>&lt;sic&gt;</w:t>
      </w:r>
      <w:r w:rsidRPr="00E031B0">
        <w:rPr>
          <w:rFonts w:ascii="Times New Roman" w:eastAsia="Times New Roman" w:hAnsi="Times New Roman" w:cs="Times New Roman"/>
          <w:sz w:val="24"/>
          <w:szCs w:val="24"/>
          <w:lang w:val="en-GB" w:eastAsia="nl-BE"/>
        </w:rPr>
        <w:t xml:space="preserve"> element) together with that of the edited correction (in the </w:t>
      </w:r>
      <w:r w:rsidRPr="00E031B0">
        <w:rPr>
          <w:rFonts w:ascii="Times New Roman" w:eastAsia="Times New Roman" w:hAnsi="Times New Roman" w:cs="Times New Roman"/>
          <w:color w:val="FF0000"/>
          <w:sz w:val="24"/>
          <w:szCs w:val="24"/>
          <w:lang w:val="en-GB" w:eastAsia="nl-BE"/>
        </w:rPr>
        <w:t>&lt;</w:t>
      </w:r>
      <w:proofErr w:type="spellStart"/>
      <w:r w:rsidRPr="00E031B0">
        <w:rPr>
          <w:rFonts w:ascii="Times New Roman" w:eastAsia="Times New Roman" w:hAnsi="Times New Roman" w:cs="Times New Roman"/>
          <w:color w:val="FF0000"/>
          <w:sz w:val="24"/>
          <w:szCs w:val="24"/>
          <w:lang w:val="en-GB" w:eastAsia="nl-BE"/>
        </w:rPr>
        <w:t>corr</w:t>
      </w:r>
      <w:proofErr w:type="spellEnd"/>
      <w:r w:rsidRPr="00E031B0">
        <w:rPr>
          <w:rFonts w:ascii="Times New Roman" w:eastAsia="Times New Roman" w:hAnsi="Times New Roman" w:cs="Times New Roman"/>
          <w:color w:val="FF0000"/>
          <w:sz w:val="24"/>
          <w:szCs w:val="24"/>
          <w:lang w:val="en-GB" w:eastAsia="nl-BE"/>
        </w:rPr>
        <w:t>&gt;</w:t>
      </w:r>
      <w:r w:rsidRPr="00E031B0">
        <w:rPr>
          <w:rFonts w:ascii="Times New Roman" w:eastAsia="Times New Roman" w:hAnsi="Times New Roman" w:cs="Times New Roman"/>
          <w:sz w:val="24"/>
          <w:szCs w:val="24"/>
          <w:lang w:val="en-GB" w:eastAsia="nl-BE"/>
        </w:rPr>
        <w:t xml:space="preserve"> element).</w:t>
      </w:r>
      <w:r w:rsidR="008C4BFE">
        <w:rPr>
          <w:rFonts w:ascii="Times New Roman" w:eastAsia="Times New Roman" w:hAnsi="Times New Roman" w:cs="Times New Roman"/>
          <w:sz w:val="24"/>
          <w:szCs w:val="24"/>
          <w:lang w:val="en-GB" w:eastAsia="nl-BE"/>
        </w:rPr>
        <w:t xml:space="preserve"> We base these corrections on the spelling conventions at the time, not modern Dutch spelling. </w:t>
      </w:r>
    </w:p>
    <w:p w14:paraId="2395278A" w14:textId="77777777" w:rsidR="007578EE" w:rsidRDefault="007B1EFA" w:rsidP="007B1EFA">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supplied</w:t>
      </w:r>
      <w:proofErr w:type="gramEnd"/>
      <w:r>
        <w:rPr>
          <w:rFonts w:eastAsia="Times New Roman"/>
          <w:sz w:val="32"/>
          <w:lang w:val="en-GB" w:eastAsia="nl-BE"/>
        </w:rPr>
        <w:t>&gt;</w:t>
      </w:r>
    </w:p>
    <w:p w14:paraId="2C1AAF4D" w14:textId="77777777" w:rsidR="007B1EFA" w:rsidRDefault="007B1EFA" w:rsidP="007B1EFA">
      <w:pPr>
        <w:pStyle w:val="Subtitel"/>
        <w:rPr>
          <w:i w:val="0"/>
          <w:lang w:val="en-GB" w:eastAsia="nl-BE"/>
        </w:rPr>
      </w:pPr>
      <w:r>
        <w:rPr>
          <w:lang w:val="en-GB" w:eastAsia="nl-BE"/>
        </w:rPr>
        <w:t>What is it?</w:t>
      </w:r>
    </w:p>
    <w:p w14:paraId="16C3F278" w14:textId="77777777" w:rsidR="007B1EFA" w:rsidRDefault="007B1EFA" w:rsidP="007B1EFA">
      <w:pPr>
        <w:spacing w:before="100" w:beforeAutospacing="1" w:after="100" w:afterAutospacing="1"/>
        <w:jc w:val="both"/>
        <w:rPr>
          <w:rFonts w:ascii="Times New Roman" w:eastAsia="Times New Roman" w:hAnsi="Times New Roman" w:cs="Times New Roman"/>
          <w:sz w:val="24"/>
          <w:szCs w:val="24"/>
          <w:lang w:val="en-GB" w:eastAsia="nl-BE"/>
        </w:rPr>
      </w:pPr>
      <w:r w:rsidRPr="007B1EFA">
        <w:rPr>
          <w:rFonts w:ascii="Times New Roman" w:eastAsia="Times New Roman" w:hAnsi="Times New Roman" w:cs="Times New Roman"/>
          <w:color w:val="FF0000"/>
          <w:sz w:val="24"/>
          <w:szCs w:val="24"/>
          <w:lang w:val="en-GB" w:eastAsia="nl-BE"/>
        </w:rPr>
        <w:t>&lt;</w:t>
      </w:r>
      <w:proofErr w:type="gramStart"/>
      <w:r w:rsidRPr="007B1EFA">
        <w:rPr>
          <w:rFonts w:ascii="Times New Roman" w:eastAsia="Times New Roman" w:hAnsi="Times New Roman" w:cs="Times New Roman"/>
          <w:color w:val="FF0000"/>
          <w:sz w:val="24"/>
          <w:szCs w:val="24"/>
          <w:lang w:val="en-GB" w:eastAsia="nl-BE"/>
        </w:rPr>
        <w:t>supplied</w:t>
      </w:r>
      <w:proofErr w:type="gramEnd"/>
      <w:r w:rsidRPr="007B1EFA">
        <w:rPr>
          <w:rFonts w:ascii="Times New Roman" w:eastAsia="Times New Roman" w:hAnsi="Times New Roman" w:cs="Times New Roman"/>
          <w:color w:val="FF0000"/>
          <w:sz w:val="24"/>
          <w:szCs w:val="24"/>
          <w:lang w:val="en-GB" w:eastAsia="nl-BE"/>
        </w:rPr>
        <w:t>&gt;</w:t>
      </w:r>
      <w:r w:rsidRPr="007B1EFA">
        <w:rPr>
          <w:rFonts w:ascii="Times New Roman" w:eastAsia="Times New Roman" w:hAnsi="Times New Roman" w:cs="Times New Roman"/>
          <w:sz w:val="24"/>
          <w:szCs w:val="24"/>
          <w:lang w:val="en-GB" w:eastAsia="nl-BE"/>
        </w:rPr>
        <w:t xml:space="preserve"> signifies text supplied by the </w:t>
      </w:r>
      <w:proofErr w:type="spellStart"/>
      <w:r w:rsidRPr="007B1EFA">
        <w:rPr>
          <w:rFonts w:ascii="Times New Roman" w:eastAsia="Times New Roman" w:hAnsi="Times New Roman" w:cs="Times New Roman"/>
          <w:sz w:val="24"/>
          <w:szCs w:val="24"/>
          <w:lang w:val="en-GB" w:eastAsia="nl-BE"/>
        </w:rPr>
        <w:t>transcriber</w:t>
      </w:r>
      <w:proofErr w:type="spellEnd"/>
      <w:r w:rsidRPr="007B1EFA">
        <w:rPr>
          <w:rFonts w:ascii="Times New Roman" w:eastAsia="Times New Roman" w:hAnsi="Times New Roman" w:cs="Times New Roman"/>
          <w:sz w:val="24"/>
          <w:szCs w:val="24"/>
          <w:lang w:val="en-GB" w:eastAsia="nl-BE"/>
        </w:rPr>
        <w:t xml:space="preserve"> or editor for any reason; for example because the original cannot be read due to physical damage, or because of an obvious omission by the author or scribe.</w:t>
      </w:r>
      <w:r>
        <w:rPr>
          <w:rFonts w:ascii="Times New Roman" w:eastAsia="Times New Roman" w:hAnsi="Times New Roman" w:cs="Times New Roman"/>
          <w:sz w:val="24"/>
          <w:szCs w:val="24"/>
          <w:lang w:val="en-GB" w:eastAsia="nl-BE"/>
        </w:rPr>
        <w:t xml:space="preserve"> In most cases, this element will be used when Brulez forgot to finish a word due to hastiness or carelessness. </w:t>
      </w:r>
    </w:p>
    <w:p w14:paraId="7639A2BB" w14:textId="77777777" w:rsidR="007B1EFA" w:rsidRDefault="007B1EFA" w:rsidP="00AF26CB">
      <w:pPr>
        <w:tabs>
          <w:tab w:val="left" w:pos="1701"/>
        </w:tabs>
        <w:spacing w:before="100" w:beforeAutospacing="1" w:after="100" w:afterAutospacing="1"/>
        <w:jc w:val="both"/>
        <w:rPr>
          <w:rFonts w:ascii="Times New Roman" w:eastAsia="Times New Roman" w:hAnsi="Times New Roman" w:cs="Times New Roman"/>
          <w:color w:val="7F7F7F" w:themeColor="text1" w:themeTint="80"/>
          <w:sz w:val="24"/>
          <w:szCs w:val="24"/>
          <w:lang w:eastAsia="nl-BE"/>
        </w:rPr>
      </w:pPr>
      <w:r>
        <w:rPr>
          <w:rFonts w:ascii="Times New Roman" w:eastAsia="Times New Roman" w:hAnsi="Times New Roman" w:cs="Times New Roman"/>
          <w:color w:val="7F7F7F" w:themeColor="text1" w:themeTint="80"/>
          <w:sz w:val="24"/>
          <w:szCs w:val="24"/>
          <w:lang w:val="en-GB" w:eastAsia="nl-BE"/>
        </w:rPr>
        <w:tab/>
      </w:r>
      <w:r w:rsidRPr="007B1EFA">
        <w:rPr>
          <w:rFonts w:ascii="Times New Roman" w:eastAsia="Times New Roman" w:hAnsi="Times New Roman" w:cs="Times New Roman"/>
          <w:color w:val="7F7F7F" w:themeColor="text1" w:themeTint="80"/>
          <w:sz w:val="24"/>
          <w:szCs w:val="24"/>
          <w:lang w:eastAsia="nl-BE"/>
        </w:rPr>
        <w:t>De sultan keek naar d</w:t>
      </w:r>
      <w:r>
        <w:rPr>
          <w:rFonts w:ascii="Times New Roman" w:eastAsia="Times New Roman" w:hAnsi="Times New Roman" w:cs="Times New Roman"/>
          <w:color w:val="7F7F7F" w:themeColor="text1" w:themeTint="80"/>
          <w:sz w:val="24"/>
          <w:szCs w:val="24"/>
          <w:lang w:eastAsia="nl-BE"/>
        </w:rPr>
        <w:t>e flamin&lt;supplied&gt;gos&lt;/supplied&gt;</w:t>
      </w:r>
    </w:p>
    <w:p w14:paraId="1C24E888" w14:textId="77777777" w:rsidR="002E627E" w:rsidRPr="00E44AE5" w:rsidRDefault="002E627E" w:rsidP="002E627E">
      <w:pPr>
        <w:pStyle w:val="Kop1"/>
        <w:rPr>
          <w:rFonts w:eastAsia="Times New Roman"/>
          <w:sz w:val="32"/>
          <w:lang w:val="en-GB" w:eastAsia="nl-BE"/>
        </w:rPr>
      </w:pPr>
      <w:r w:rsidRPr="00E44AE5">
        <w:rPr>
          <w:rFonts w:eastAsia="Times New Roman"/>
          <w:lang w:val="en-GB" w:eastAsia="nl-BE"/>
        </w:rPr>
        <w:lastRenderedPageBreak/>
        <w:t>&lt;</w:t>
      </w:r>
      <w:proofErr w:type="gramStart"/>
      <w:r w:rsidRPr="00E44AE5">
        <w:rPr>
          <w:rFonts w:eastAsia="Times New Roman"/>
          <w:sz w:val="32"/>
          <w:lang w:val="en-GB" w:eastAsia="nl-BE"/>
        </w:rPr>
        <w:t>retrace</w:t>
      </w:r>
      <w:proofErr w:type="gramEnd"/>
      <w:r w:rsidRPr="00E44AE5">
        <w:rPr>
          <w:rFonts w:eastAsia="Times New Roman"/>
          <w:sz w:val="32"/>
          <w:lang w:val="en-GB" w:eastAsia="nl-BE"/>
        </w:rPr>
        <w:t>&gt;</w:t>
      </w:r>
    </w:p>
    <w:p w14:paraId="4EF961FA" w14:textId="77777777" w:rsidR="002E627E" w:rsidRPr="00E44AE5" w:rsidRDefault="002E627E" w:rsidP="002E627E">
      <w:pPr>
        <w:pStyle w:val="Subtitel"/>
        <w:rPr>
          <w:lang w:val="en-GB" w:eastAsia="nl-BE"/>
        </w:rPr>
      </w:pPr>
      <w:r w:rsidRPr="00E44AE5">
        <w:rPr>
          <w:lang w:val="en-GB" w:eastAsia="nl-BE"/>
        </w:rPr>
        <w:t>What is it?</w:t>
      </w:r>
    </w:p>
    <w:p w14:paraId="503092FB" w14:textId="77777777" w:rsidR="002E627E" w:rsidRDefault="002E627E" w:rsidP="002E627E">
      <w:pPr>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2E627E">
        <w:rPr>
          <w:rFonts w:ascii="Times New Roman" w:eastAsia="Times New Roman" w:hAnsi="Times New Roman" w:cs="Times New Roman"/>
          <w:sz w:val="24"/>
          <w:szCs w:val="24"/>
          <w:lang w:val="en-GB" w:eastAsia="nl-BE"/>
        </w:rPr>
        <w:t>contains</w:t>
      </w:r>
      <w:proofErr w:type="gramEnd"/>
      <w:r w:rsidRPr="002E627E">
        <w:rPr>
          <w:rFonts w:ascii="Times New Roman" w:eastAsia="Times New Roman" w:hAnsi="Times New Roman" w:cs="Times New Roman"/>
          <w:sz w:val="24"/>
          <w:szCs w:val="24"/>
          <w:lang w:val="en-GB" w:eastAsia="nl-BE"/>
        </w:rPr>
        <w:t xml:space="preserve"> a sequence of writing which has been retraced, for example by over-inking, to clarify or fix it.</w:t>
      </w:r>
      <w:r>
        <w:rPr>
          <w:rFonts w:ascii="Times New Roman" w:eastAsia="Times New Roman" w:hAnsi="Times New Roman" w:cs="Times New Roman"/>
          <w:sz w:val="24"/>
          <w:szCs w:val="24"/>
          <w:lang w:val="en-GB" w:eastAsia="nl-BE"/>
        </w:rPr>
        <w:t xml:space="preserve"> Brulez often </w:t>
      </w:r>
      <w:r w:rsidR="009D4C39">
        <w:rPr>
          <w:rFonts w:ascii="Times New Roman" w:eastAsia="Times New Roman" w:hAnsi="Times New Roman" w:cs="Times New Roman"/>
          <w:sz w:val="24"/>
          <w:szCs w:val="24"/>
          <w:lang w:val="en-GB" w:eastAsia="nl-BE"/>
        </w:rPr>
        <w:t xml:space="preserve">over-inks words in his typescripts when the letters are printed very vaguely. </w:t>
      </w:r>
    </w:p>
    <w:p w14:paraId="728374E2" w14:textId="77777777" w:rsidR="009D4C39" w:rsidRPr="00E44AE5" w:rsidRDefault="009D4C39" w:rsidP="009D4C39">
      <w:pPr>
        <w:pStyle w:val="Subtitel"/>
        <w:rPr>
          <w:rFonts w:eastAsia="Times New Roman"/>
          <w:lang w:eastAsia="nl-BE"/>
        </w:rPr>
      </w:pPr>
      <w:r w:rsidRPr="00E44AE5">
        <w:rPr>
          <w:rFonts w:eastAsia="Times New Roman"/>
          <w:lang w:eastAsia="nl-BE"/>
        </w:rPr>
        <w:t>Attributes</w:t>
      </w:r>
    </w:p>
    <w:p w14:paraId="3827E9CE" w14:textId="77777777" w:rsidR="009D4C39" w:rsidRPr="009D4C39" w:rsidRDefault="009D4C39" w:rsidP="009D4C39">
      <w:pPr>
        <w:rPr>
          <w:color w:val="00B050"/>
          <w:lang w:eastAsia="nl-BE"/>
        </w:rPr>
      </w:pPr>
      <w:r w:rsidRPr="009D4C39">
        <w:rPr>
          <w:color w:val="00B050"/>
          <w:highlight w:val="yellow"/>
          <w:lang w:eastAsia="nl-BE"/>
        </w:rPr>
        <w:t>[zou het niet goed zijn om een @rend toe te voegen aan het element, om zo aan te</w:t>
      </w:r>
      <w:r w:rsidR="006F22A0">
        <w:rPr>
          <w:color w:val="00B050"/>
          <w:highlight w:val="yellow"/>
          <w:lang w:eastAsia="nl-BE"/>
        </w:rPr>
        <w:t xml:space="preserve"> geven</w:t>
      </w:r>
      <w:r w:rsidRPr="009D4C39">
        <w:rPr>
          <w:color w:val="00B050"/>
          <w:highlight w:val="yellow"/>
          <w:lang w:eastAsia="nl-BE"/>
        </w:rPr>
        <w:t xml:space="preserve"> wanneer Brulez in het typoscript woorden met een pen overschrijft?]</w:t>
      </w:r>
      <w:r w:rsidRPr="009D4C39">
        <w:rPr>
          <w:color w:val="00B050"/>
          <w:lang w:eastAsia="nl-BE"/>
        </w:rPr>
        <w:t xml:space="preserve"> </w:t>
      </w:r>
    </w:p>
    <w:p w14:paraId="6E41464B" w14:textId="77777777" w:rsidR="007B1EFA" w:rsidRPr="00E44AE5" w:rsidRDefault="00AF26CB" w:rsidP="00AF26CB">
      <w:pPr>
        <w:pStyle w:val="Kop1"/>
        <w:rPr>
          <w:rFonts w:eastAsia="Times New Roman"/>
          <w:sz w:val="32"/>
          <w:lang w:val="en-GB" w:eastAsia="nl-BE"/>
        </w:rPr>
      </w:pPr>
      <w:r w:rsidRPr="00E44AE5">
        <w:rPr>
          <w:rFonts w:eastAsia="Times New Roman"/>
          <w:sz w:val="32"/>
          <w:lang w:val="en-GB" w:eastAsia="nl-BE"/>
        </w:rPr>
        <w:t>&lt;</w:t>
      </w:r>
      <w:proofErr w:type="spellStart"/>
      <w:proofErr w:type="gramStart"/>
      <w:r w:rsidRPr="00E44AE5">
        <w:rPr>
          <w:rFonts w:eastAsia="Times New Roman"/>
          <w:sz w:val="32"/>
          <w:lang w:val="en-GB" w:eastAsia="nl-BE"/>
        </w:rPr>
        <w:t>metamark</w:t>
      </w:r>
      <w:proofErr w:type="spellEnd"/>
      <w:proofErr w:type="gramEnd"/>
      <w:r w:rsidRPr="00E44AE5">
        <w:rPr>
          <w:rFonts w:eastAsia="Times New Roman"/>
          <w:sz w:val="32"/>
          <w:lang w:val="en-GB" w:eastAsia="nl-BE"/>
        </w:rPr>
        <w:t>&gt;</w:t>
      </w:r>
    </w:p>
    <w:p w14:paraId="5932AFDE" w14:textId="77777777" w:rsidR="00AF26CB" w:rsidRPr="002C2379" w:rsidRDefault="00AF26CB" w:rsidP="00AF26CB">
      <w:pPr>
        <w:pStyle w:val="Subtitel"/>
        <w:rPr>
          <w:lang w:val="en-GB" w:eastAsia="nl-BE"/>
        </w:rPr>
      </w:pPr>
      <w:r w:rsidRPr="002C2379">
        <w:rPr>
          <w:lang w:val="en-GB" w:eastAsia="nl-BE"/>
        </w:rPr>
        <w:t xml:space="preserve">What is it? </w:t>
      </w:r>
    </w:p>
    <w:p w14:paraId="0891C4F9" w14:textId="77777777" w:rsidR="00AF26CB" w:rsidRDefault="00AF26CB" w:rsidP="00AF26CB">
      <w:pPr>
        <w:spacing w:before="100" w:beforeAutospacing="1" w:after="100" w:afterAutospacing="1"/>
        <w:jc w:val="both"/>
        <w:rPr>
          <w:rFonts w:ascii="Times New Roman" w:eastAsia="Times New Roman" w:hAnsi="Times New Roman" w:cs="Times New Roman"/>
          <w:sz w:val="24"/>
          <w:szCs w:val="24"/>
          <w:lang w:val="en-GB" w:eastAsia="nl-BE"/>
        </w:rPr>
      </w:pPr>
      <w:r w:rsidRPr="00AF26CB">
        <w:rPr>
          <w:rFonts w:ascii="Times New Roman" w:eastAsia="Times New Roman" w:hAnsi="Times New Roman" w:cs="Times New Roman"/>
          <w:sz w:val="24"/>
          <w:szCs w:val="24"/>
          <w:lang w:val="en-GB" w:eastAsia="nl-BE"/>
        </w:rPr>
        <w:t>The </w:t>
      </w:r>
      <w:r w:rsidRPr="00925FE6">
        <w:rPr>
          <w:rFonts w:ascii="Times New Roman" w:eastAsia="Times New Roman" w:hAnsi="Times New Roman" w:cs="Times New Roman"/>
          <w:color w:val="FF0000"/>
          <w:sz w:val="24"/>
          <w:szCs w:val="24"/>
          <w:lang w:val="en-GB" w:eastAsia="nl-BE"/>
        </w:rPr>
        <w:t>&lt;</w:t>
      </w:r>
      <w:proofErr w:type="spellStart"/>
      <w:r w:rsidRPr="00925FE6">
        <w:rPr>
          <w:rFonts w:ascii="Times New Roman" w:eastAsia="Times New Roman" w:hAnsi="Times New Roman" w:cs="Times New Roman"/>
          <w:color w:val="FF0000"/>
          <w:sz w:val="24"/>
          <w:szCs w:val="24"/>
          <w:lang w:val="en-GB" w:eastAsia="nl-BE"/>
        </w:rPr>
        <w:t>metamark</w:t>
      </w:r>
      <w:proofErr w:type="spellEnd"/>
      <w:r w:rsidRPr="00925FE6">
        <w:rPr>
          <w:rFonts w:ascii="Times New Roman" w:eastAsia="Times New Roman" w:hAnsi="Times New Roman" w:cs="Times New Roman"/>
          <w:color w:val="FF0000"/>
          <w:sz w:val="24"/>
          <w:szCs w:val="24"/>
          <w:lang w:val="en-GB" w:eastAsia="nl-BE"/>
        </w:rPr>
        <w:t>&gt;</w:t>
      </w:r>
      <w:r w:rsidRPr="00AF26CB">
        <w:rPr>
          <w:rFonts w:ascii="Times New Roman" w:eastAsia="Times New Roman" w:hAnsi="Times New Roman" w:cs="Times New Roman"/>
          <w:sz w:val="24"/>
          <w:szCs w:val="24"/>
          <w:lang w:val="en-GB" w:eastAsia="nl-BE"/>
        </w:rPr>
        <w:t> element contains a graphic or written sign, that indicates how the text should be written (rather than forming part of the actual text). This includes letters or other signs that indicate where a piece of text should be inserted.</w:t>
      </w:r>
      <w:r w:rsidR="00955A46">
        <w:rPr>
          <w:rFonts w:ascii="Times New Roman" w:eastAsia="Times New Roman" w:hAnsi="Times New Roman" w:cs="Times New Roman"/>
          <w:sz w:val="24"/>
          <w:szCs w:val="24"/>
          <w:lang w:val="en-GB" w:eastAsia="nl-BE"/>
        </w:rPr>
        <w:t xml:space="preserve"> These &lt;</w:t>
      </w:r>
      <w:proofErr w:type="spellStart"/>
      <w:r w:rsidR="00955A46">
        <w:rPr>
          <w:rFonts w:ascii="Times New Roman" w:eastAsia="Times New Roman" w:hAnsi="Times New Roman" w:cs="Times New Roman"/>
          <w:sz w:val="24"/>
          <w:szCs w:val="24"/>
          <w:lang w:val="en-GB" w:eastAsia="nl-BE"/>
        </w:rPr>
        <w:t>metamark</w:t>
      </w:r>
      <w:proofErr w:type="spellEnd"/>
      <w:r w:rsidR="00955A46">
        <w:rPr>
          <w:rFonts w:ascii="Times New Roman" w:eastAsia="Times New Roman" w:hAnsi="Times New Roman" w:cs="Times New Roman"/>
          <w:sz w:val="24"/>
          <w:szCs w:val="24"/>
          <w:lang w:val="en-GB" w:eastAsia="nl-BE"/>
        </w:rPr>
        <w:t>&gt;'s are accompanied by @</w:t>
      </w:r>
      <w:r w:rsidR="00955A46" w:rsidRPr="00955A46">
        <w:rPr>
          <w:rFonts w:ascii="Times New Roman" w:eastAsia="Times New Roman" w:hAnsi="Times New Roman" w:cs="Times New Roman"/>
          <w:i/>
          <w:sz w:val="24"/>
          <w:szCs w:val="24"/>
          <w:lang w:val="en-GB" w:eastAsia="nl-BE"/>
        </w:rPr>
        <w:t>function</w:t>
      </w:r>
      <w:r w:rsidR="00955A46">
        <w:rPr>
          <w:rFonts w:ascii="Times New Roman" w:eastAsia="Times New Roman" w:hAnsi="Times New Roman" w:cs="Times New Roman"/>
          <w:sz w:val="24"/>
          <w:szCs w:val="24"/>
          <w:lang w:val="en-GB" w:eastAsia="nl-BE"/>
        </w:rPr>
        <w:t xml:space="preserve">. </w:t>
      </w:r>
    </w:p>
    <w:p w14:paraId="5B3E3875" w14:textId="77777777" w:rsidR="00955A46" w:rsidRDefault="00955A46" w:rsidP="00AF26CB">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In many cases, Brulez wrote the sign with another writing tool than the main text (cf.: </w:t>
      </w:r>
      <w:proofErr w:type="spellStart"/>
      <w:r>
        <w:rPr>
          <w:rFonts w:ascii="Times New Roman" w:eastAsia="Times New Roman" w:hAnsi="Times New Roman" w:cs="Times New Roman"/>
          <w:sz w:val="24"/>
          <w:szCs w:val="24"/>
          <w:lang w:val="en-GB" w:eastAsia="nl-BE"/>
        </w:rPr>
        <w:t>blueblack</w:t>
      </w:r>
      <w:proofErr w:type="spellEnd"/>
      <w:r>
        <w:rPr>
          <w:rFonts w:ascii="Times New Roman" w:eastAsia="Times New Roman" w:hAnsi="Times New Roman" w:cs="Times New Roman"/>
          <w:sz w:val="24"/>
          <w:szCs w:val="24"/>
          <w:lang w:val="en-GB" w:eastAsia="nl-BE"/>
        </w:rPr>
        <w:t xml:space="preserve"> ink for the manuscripts and notes, and black ink for the typescripts). Because in most cases, this is an indication that Brulez added the sign in a later writing phase, </w:t>
      </w:r>
      <w:r w:rsidR="009C74E9">
        <w:rPr>
          <w:rFonts w:ascii="Times New Roman" w:eastAsia="Times New Roman" w:hAnsi="Times New Roman" w:cs="Times New Roman"/>
          <w:sz w:val="24"/>
          <w:szCs w:val="24"/>
          <w:lang w:val="en-GB" w:eastAsia="nl-BE"/>
        </w:rPr>
        <w:t xml:space="preserve">the </w:t>
      </w:r>
      <w:r w:rsidR="009C74E9" w:rsidRPr="009C74E9">
        <w:rPr>
          <w:rFonts w:ascii="Times New Roman" w:eastAsia="Times New Roman" w:hAnsi="Times New Roman" w:cs="Times New Roman"/>
          <w:color w:val="FF0000"/>
          <w:sz w:val="24"/>
          <w:szCs w:val="24"/>
          <w:lang w:val="en-GB" w:eastAsia="nl-BE"/>
        </w:rPr>
        <w:t>&lt;</w:t>
      </w:r>
      <w:proofErr w:type="spellStart"/>
      <w:r w:rsidR="009C74E9" w:rsidRPr="009C74E9">
        <w:rPr>
          <w:rFonts w:ascii="Times New Roman" w:eastAsia="Times New Roman" w:hAnsi="Times New Roman" w:cs="Times New Roman"/>
          <w:color w:val="FF0000"/>
          <w:sz w:val="24"/>
          <w:szCs w:val="24"/>
          <w:lang w:val="en-GB" w:eastAsia="nl-BE"/>
        </w:rPr>
        <w:t>metamark</w:t>
      </w:r>
      <w:proofErr w:type="spellEnd"/>
      <w:r w:rsidR="009C74E9" w:rsidRPr="009C74E9">
        <w:rPr>
          <w:rFonts w:ascii="Times New Roman" w:eastAsia="Times New Roman" w:hAnsi="Times New Roman" w:cs="Times New Roman"/>
          <w:color w:val="FF0000"/>
          <w:sz w:val="24"/>
          <w:szCs w:val="24"/>
          <w:lang w:val="en-GB" w:eastAsia="nl-BE"/>
        </w:rPr>
        <w:t>&gt;</w:t>
      </w:r>
      <w:r w:rsidR="009C74E9">
        <w:rPr>
          <w:rFonts w:ascii="Times New Roman" w:eastAsia="Times New Roman" w:hAnsi="Times New Roman" w:cs="Times New Roman"/>
          <w:sz w:val="24"/>
          <w:szCs w:val="24"/>
          <w:lang w:val="en-GB" w:eastAsia="nl-BE"/>
        </w:rPr>
        <w:t xml:space="preserve"> will be contained by an </w:t>
      </w:r>
      <w:r w:rsidR="009C74E9" w:rsidRPr="009C74E9">
        <w:rPr>
          <w:rFonts w:ascii="Times New Roman" w:eastAsia="Times New Roman" w:hAnsi="Times New Roman" w:cs="Times New Roman"/>
          <w:color w:val="FF0000"/>
          <w:sz w:val="24"/>
          <w:szCs w:val="24"/>
          <w:lang w:val="en-GB" w:eastAsia="nl-BE"/>
        </w:rPr>
        <w:t>&lt;add&gt;</w:t>
      </w:r>
      <w:r w:rsidR="009C74E9">
        <w:rPr>
          <w:rFonts w:ascii="Times New Roman" w:eastAsia="Times New Roman" w:hAnsi="Times New Roman" w:cs="Times New Roman"/>
          <w:sz w:val="24"/>
          <w:szCs w:val="24"/>
          <w:lang w:val="en-GB" w:eastAsia="nl-BE"/>
        </w:rPr>
        <w:t>. An example:</w:t>
      </w:r>
    </w:p>
    <w:p w14:paraId="7D08BC96" w14:textId="77777777" w:rsidR="00955A46" w:rsidRPr="009C74E9" w:rsidRDefault="00955A46" w:rsidP="009C74E9">
      <w:pPr>
        <w:spacing w:before="100" w:beforeAutospacing="1" w:after="100" w:afterAutospacing="1"/>
        <w:jc w:val="center"/>
        <w:rPr>
          <w:rFonts w:ascii="Times New Roman" w:eastAsia="Times New Roman" w:hAnsi="Times New Roman" w:cs="Times New Roman"/>
          <w:color w:val="7F7F7F" w:themeColor="text1" w:themeTint="80"/>
          <w:sz w:val="24"/>
          <w:szCs w:val="24"/>
          <w:lang w:val="en-GB" w:eastAsia="nl-BE"/>
        </w:rPr>
      </w:pPr>
      <w:r w:rsidRPr="009C74E9">
        <w:rPr>
          <w:rFonts w:ascii="Times New Roman" w:eastAsia="Times New Roman" w:hAnsi="Times New Roman" w:cs="Times New Roman"/>
          <w:color w:val="7F7F7F" w:themeColor="text1" w:themeTint="80"/>
          <w:sz w:val="24"/>
          <w:szCs w:val="24"/>
          <w:lang w:val="en-GB" w:eastAsia="nl-BE"/>
        </w:rPr>
        <w:t>&lt;</w:t>
      </w:r>
      <w:proofErr w:type="gramStart"/>
      <w:r w:rsidRPr="009C74E9">
        <w:rPr>
          <w:rFonts w:ascii="Times New Roman" w:eastAsia="Times New Roman" w:hAnsi="Times New Roman" w:cs="Times New Roman"/>
          <w:color w:val="7F7F7F" w:themeColor="text1" w:themeTint="80"/>
          <w:sz w:val="24"/>
          <w:szCs w:val="24"/>
          <w:lang w:val="en-GB" w:eastAsia="nl-BE"/>
        </w:rPr>
        <w:t>add</w:t>
      </w:r>
      <w:proofErr w:type="gramEnd"/>
      <w:r w:rsidRPr="009C74E9">
        <w:rPr>
          <w:rFonts w:ascii="Times New Roman" w:eastAsia="Times New Roman" w:hAnsi="Times New Roman" w:cs="Times New Roman"/>
          <w:color w:val="7F7F7F" w:themeColor="text1" w:themeTint="80"/>
          <w:sz w:val="24"/>
          <w:szCs w:val="24"/>
          <w:lang w:val="en-GB" w:eastAsia="nl-BE"/>
        </w:rPr>
        <w:t xml:space="preserve"> place="</w:t>
      </w:r>
      <w:proofErr w:type="spellStart"/>
      <w:r w:rsidR="009C74E9" w:rsidRPr="009C74E9">
        <w:rPr>
          <w:rFonts w:ascii="Times New Roman" w:eastAsia="Times New Roman" w:hAnsi="Times New Roman" w:cs="Times New Roman"/>
          <w:color w:val="7F7F7F" w:themeColor="text1" w:themeTint="80"/>
          <w:sz w:val="24"/>
          <w:szCs w:val="24"/>
          <w:lang w:val="en-GB" w:eastAsia="nl-BE"/>
        </w:rPr>
        <w:t>marginleft</w:t>
      </w:r>
      <w:proofErr w:type="spellEnd"/>
      <w:r w:rsidRPr="009C74E9">
        <w:rPr>
          <w:rFonts w:ascii="Times New Roman" w:eastAsia="Times New Roman" w:hAnsi="Times New Roman" w:cs="Times New Roman"/>
          <w:color w:val="7F7F7F" w:themeColor="text1" w:themeTint="80"/>
          <w:sz w:val="24"/>
          <w:szCs w:val="24"/>
          <w:lang w:val="en-GB" w:eastAsia="nl-BE"/>
        </w:rPr>
        <w:t xml:space="preserve">" </w:t>
      </w:r>
      <w:r w:rsidR="009C74E9" w:rsidRPr="009C74E9">
        <w:rPr>
          <w:rFonts w:ascii="Times New Roman" w:eastAsia="Times New Roman" w:hAnsi="Times New Roman" w:cs="Times New Roman"/>
          <w:color w:val="7F7F7F" w:themeColor="text1" w:themeTint="80"/>
          <w:sz w:val="24"/>
          <w:szCs w:val="24"/>
          <w:lang w:val="en-GB" w:eastAsia="nl-BE"/>
        </w:rPr>
        <w:t xml:space="preserve">hand="#RB" </w:t>
      </w:r>
      <w:r w:rsidRPr="009C74E9">
        <w:rPr>
          <w:rFonts w:ascii="Times New Roman" w:eastAsia="Times New Roman" w:hAnsi="Times New Roman" w:cs="Times New Roman"/>
          <w:color w:val="7F7F7F" w:themeColor="text1" w:themeTint="80"/>
          <w:sz w:val="24"/>
          <w:szCs w:val="24"/>
          <w:lang w:val="en-GB" w:eastAsia="nl-BE"/>
        </w:rPr>
        <w:t>rend="</w:t>
      </w:r>
      <w:proofErr w:type="spellStart"/>
      <w:r w:rsidR="009C74E9" w:rsidRPr="009C74E9">
        <w:rPr>
          <w:rFonts w:ascii="Times New Roman" w:eastAsia="Times New Roman" w:hAnsi="Times New Roman" w:cs="Times New Roman"/>
          <w:color w:val="7F7F7F" w:themeColor="text1" w:themeTint="80"/>
          <w:sz w:val="24"/>
          <w:szCs w:val="24"/>
          <w:lang w:val="en-GB" w:eastAsia="nl-BE"/>
        </w:rPr>
        <w:t>redpencil</w:t>
      </w:r>
      <w:proofErr w:type="spellEnd"/>
      <w:r w:rsidR="009C74E9" w:rsidRPr="009C74E9">
        <w:rPr>
          <w:rFonts w:ascii="Times New Roman" w:eastAsia="Times New Roman" w:hAnsi="Times New Roman" w:cs="Times New Roman"/>
          <w:color w:val="7F7F7F" w:themeColor="text1" w:themeTint="80"/>
          <w:sz w:val="24"/>
          <w:szCs w:val="24"/>
          <w:lang w:val="en-GB" w:eastAsia="nl-BE"/>
        </w:rPr>
        <w:t xml:space="preserve">" </w:t>
      </w:r>
      <w:proofErr w:type="spellStart"/>
      <w:r w:rsidR="009C74E9" w:rsidRPr="009C74E9">
        <w:rPr>
          <w:rFonts w:ascii="Times New Roman" w:eastAsia="Times New Roman" w:hAnsi="Times New Roman" w:cs="Times New Roman"/>
          <w:color w:val="7F7F7F" w:themeColor="text1" w:themeTint="80"/>
          <w:sz w:val="24"/>
          <w:szCs w:val="24"/>
          <w:lang w:val="en-GB" w:eastAsia="nl-BE"/>
        </w:rPr>
        <w:t>resp</w:t>
      </w:r>
      <w:proofErr w:type="spellEnd"/>
      <w:r w:rsidR="009C74E9" w:rsidRPr="009C74E9">
        <w:rPr>
          <w:rFonts w:ascii="Times New Roman" w:eastAsia="Times New Roman" w:hAnsi="Times New Roman" w:cs="Times New Roman"/>
          <w:color w:val="7F7F7F" w:themeColor="text1" w:themeTint="80"/>
          <w:sz w:val="24"/>
          <w:szCs w:val="24"/>
          <w:lang w:val="en-GB" w:eastAsia="nl-BE"/>
        </w:rPr>
        <w:t>="#SF"&gt;&lt;</w:t>
      </w:r>
      <w:proofErr w:type="spellStart"/>
      <w:r w:rsidR="009C74E9" w:rsidRPr="009C74E9">
        <w:rPr>
          <w:rFonts w:ascii="Times New Roman" w:eastAsia="Times New Roman" w:hAnsi="Times New Roman" w:cs="Times New Roman"/>
          <w:color w:val="7F7F7F" w:themeColor="text1" w:themeTint="80"/>
          <w:sz w:val="24"/>
          <w:szCs w:val="24"/>
          <w:lang w:val="en-GB" w:eastAsia="nl-BE"/>
        </w:rPr>
        <w:t>metamark</w:t>
      </w:r>
      <w:proofErr w:type="spellEnd"/>
      <w:r w:rsidR="009C74E9" w:rsidRPr="009C74E9">
        <w:rPr>
          <w:rFonts w:ascii="Times New Roman" w:eastAsia="Times New Roman" w:hAnsi="Times New Roman" w:cs="Times New Roman"/>
          <w:color w:val="7F7F7F" w:themeColor="text1" w:themeTint="80"/>
          <w:sz w:val="24"/>
          <w:szCs w:val="24"/>
          <w:lang w:val="en-GB" w:eastAsia="nl-BE"/>
        </w:rPr>
        <w:t>&gt;X&lt;/</w:t>
      </w:r>
      <w:proofErr w:type="spellStart"/>
      <w:r w:rsidR="009C74E9" w:rsidRPr="009C74E9">
        <w:rPr>
          <w:rFonts w:ascii="Times New Roman" w:eastAsia="Times New Roman" w:hAnsi="Times New Roman" w:cs="Times New Roman"/>
          <w:color w:val="7F7F7F" w:themeColor="text1" w:themeTint="80"/>
          <w:sz w:val="24"/>
          <w:szCs w:val="24"/>
          <w:lang w:val="en-GB" w:eastAsia="nl-BE"/>
        </w:rPr>
        <w:t>metamark</w:t>
      </w:r>
      <w:proofErr w:type="spellEnd"/>
      <w:r w:rsidR="009C74E9" w:rsidRPr="009C74E9">
        <w:rPr>
          <w:rFonts w:ascii="Times New Roman" w:eastAsia="Times New Roman" w:hAnsi="Times New Roman" w:cs="Times New Roman"/>
          <w:color w:val="7F7F7F" w:themeColor="text1" w:themeTint="80"/>
          <w:sz w:val="24"/>
          <w:szCs w:val="24"/>
          <w:lang w:val="en-GB" w:eastAsia="nl-BE"/>
        </w:rPr>
        <w:t>&gt;&lt;/add&gt;</w:t>
      </w:r>
    </w:p>
    <w:p w14:paraId="5337CFC3" w14:textId="77777777" w:rsidR="009C74E9" w:rsidRDefault="009C74E9" w:rsidP="009C74E9">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We could have opted to add an @</w:t>
      </w:r>
      <w:r w:rsidRPr="009C74E9">
        <w:rPr>
          <w:rFonts w:ascii="Times New Roman" w:eastAsia="Times New Roman" w:hAnsi="Times New Roman" w:cs="Times New Roman"/>
          <w:i/>
          <w:sz w:val="24"/>
          <w:szCs w:val="24"/>
          <w:lang w:val="en-GB" w:eastAsia="nl-BE"/>
        </w:rPr>
        <w:t>rend</w:t>
      </w:r>
      <w:r>
        <w:rPr>
          <w:rFonts w:ascii="Times New Roman" w:eastAsia="Times New Roman" w:hAnsi="Times New Roman" w:cs="Times New Roman"/>
          <w:sz w:val="24"/>
          <w:szCs w:val="24"/>
          <w:lang w:val="en-GB" w:eastAsia="nl-BE"/>
        </w:rPr>
        <w:t xml:space="preserve"> and </w:t>
      </w:r>
      <w:proofErr w:type="gramStart"/>
      <w:r>
        <w:rPr>
          <w:rFonts w:ascii="Times New Roman" w:eastAsia="Times New Roman" w:hAnsi="Times New Roman" w:cs="Times New Roman"/>
          <w:sz w:val="24"/>
          <w:szCs w:val="24"/>
          <w:lang w:val="en-GB" w:eastAsia="nl-BE"/>
        </w:rPr>
        <w:t>an</w:t>
      </w:r>
      <w:proofErr w:type="gramEnd"/>
      <w:r>
        <w:rPr>
          <w:rFonts w:ascii="Times New Roman" w:eastAsia="Times New Roman" w:hAnsi="Times New Roman" w:cs="Times New Roman"/>
          <w:sz w:val="24"/>
          <w:szCs w:val="24"/>
          <w:lang w:val="en-GB" w:eastAsia="nl-BE"/>
        </w:rPr>
        <w:t xml:space="preserve"> @</w:t>
      </w:r>
      <w:r w:rsidRPr="009C74E9">
        <w:rPr>
          <w:rFonts w:ascii="Times New Roman" w:eastAsia="Times New Roman" w:hAnsi="Times New Roman" w:cs="Times New Roman"/>
          <w:i/>
          <w:sz w:val="24"/>
          <w:szCs w:val="24"/>
          <w:lang w:val="en-GB" w:eastAsia="nl-BE"/>
        </w:rPr>
        <w:t>place</w:t>
      </w:r>
      <w:r>
        <w:rPr>
          <w:rFonts w:ascii="Times New Roman" w:eastAsia="Times New Roman" w:hAnsi="Times New Roman" w:cs="Times New Roman"/>
          <w:sz w:val="24"/>
          <w:szCs w:val="24"/>
          <w:lang w:val="en-GB" w:eastAsia="nl-BE"/>
        </w:rPr>
        <w:t xml:space="preserve"> to the </w:t>
      </w:r>
      <w:r w:rsidRPr="009C74E9">
        <w:rPr>
          <w:rFonts w:ascii="Times New Roman" w:eastAsia="Times New Roman" w:hAnsi="Times New Roman" w:cs="Times New Roman"/>
          <w:color w:val="FF0000"/>
          <w:sz w:val="24"/>
          <w:szCs w:val="24"/>
          <w:lang w:val="en-GB" w:eastAsia="nl-BE"/>
        </w:rPr>
        <w:t>&lt;</w:t>
      </w:r>
      <w:proofErr w:type="spellStart"/>
      <w:r w:rsidRPr="009C74E9">
        <w:rPr>
          <w:rFonts w:ascii="Times New Roman" w:eastAsia="Times New Roman" w:hAnsi="Times New Roman" w:cs="Times New Roman"/>
          <w:color w:val="FF0000"/>
          <w:sz w:val="24"/>
          <w:szCs w:val="24"/>
          <w:lang w:val="en-GB" w:eastAsia="nl-BE"/>
        </w:rPr>
        <w:t>metamark</w:t>
      </w:r>
      <w:proofErr w:type="spellEnd"/>
      <w:r w:rsidRPr="009C74E9">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to transcribe this textual phenomenon, but by containing the element with an </w:t>
      </w:r>
      <w:r w:rsidRPr="009C74E9">
        <w:rPr>
          <w:rFonts w:ascii="Times New Roman" w:eastAsia="Times New Roman" w:hAnsi="Times New Roman" w:cs="Times New Roman"/>
          <w:color w:val="FF0000"/>
          <w:sz w:val="24"/>
          <w:szCs w:val="24"/>
          <w:lang w:val="en-GB" w:eastAsia="nl-BE"/>
        </w:rPr>
        <w:t>&lt;add&gt;</w:t>
      </w:r>
      <w:r>
        <w:rPr>
          <w:rFonts w:ascii="Times New Roman" w:eastAsia="Times New Roman" w:hAnsi="Times New Roman" w:cs="Times New Roman"/>
          <w:sz w:val="24"/>
          <w:szCs w:val="24"/>
          <w:lang w:val="en-GB" w:eastAsia="nl-BE"/>
        </w:rPr>
        <w:t xml:space="preserve">, we also convey the information that the sign was probably added later on. </w:t>
      </w:r>
    </w:p>
    <w:p w14:paraId="1F2A3CB1" w14:textId="77777777" w:rsidR="00FE0E94" w:rsidRDefault="00FE0E94" w:rsidP="009C74E9">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However, there are </w:t>
      </w:r>
      <w:r w:rsidR="008002BF">
        <w:rPr>
          <w:rFonts w:ascii="Times New Roman" w:eastAsia="Times New Roman" w:hAnsi="Times New Roman" w:cs="Times New Roman"/>
          <w:sz w:val="24"/>
          <w:szCs w:val="24"/>
          <w:lang w:val="en-GB" w:eastAsia="nl-BE"/>
        </w:rPr>
        <w:t>three</w:t>
      </w:r>
      <w:r>
        <w:rPr>
          <w:rFonts w:ascii="Times New Roman" w:eastAsia="Times New Roman" w:hAnsi="Times New Roman" w:cs="Times New Roman"/>
          <w:sz w:val="24"/>
          <w:szCs w:val="24"/>
          <w:lang w:val="en-GB" w:eastAsia="nl-BE"/>
        </w:rPr>
        <w:t xml:space="preserve"> textual instances when the </w:t>
      </w:r>
      <w:r w:rsidRPr="00D52DC5">
        <w:rPr>
          <w:rFonts w:ascii="Times New Roman" w:eastAsia="Times New Roman" w:hAnsi="Times New Roman" w:cs="Times New Roman"/>
          <w:color w:val="FF0000"/>
          <w:sz w:val="24"/>
          <w:szCs w:val="24"/>
          <w:lang w:val="en-GB" w:eastAsia="nl-BE"/>
        </w:rPr>
        <w:t>&lt;</w:t>
      </w:r>
      <w:proofErr w:type="spellStart"/>
      <w:r w:rsidRPr="00D52DC5">
        <w:rPr>
          <w:rFonts w:ascii="Times New Roman" w:eastAsia="Times New Roman" w:hAnsi="Times New Roman" w:cs="Times New Roman"/>
          <w:color w:val="FF0000"/>
          <w:sz w:val="24"/>
          <w:szCs w:val="24"/>
          <w:lang w:val="en-GB" w:eastAsia="nl-BE"/>
        </w:rPr>
        <w:t>metamark</w:t>
      </w:r>
      <w:proofErr w:type="spellEnd"/>
      <w:r w:rsidRPr="00D52DC5">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is used differently. The </w:t>
      </w:r>
      <w:proofErr w:type="gramStart"/>
      <w:r>
        <w:rPr>
          <w:rFonts w:ascii="Times New Roman" w:eastAsia="Times New Roman" w:hAnsi="Times New Roman" w:cs="Times New Roman"/>
          <w:sz w:val="24"/>
          <w:szCs w:val="24"/>
          <w:lang w:val="en-GB" w:eastAsia="nl-BE"/>
        </w:rPr>
        <w:t>first,</w:t>
      </w:r>
      <w:proofErr w:type="gramEnd"/>
      <w:r>
        <w:rPr>
          <w:rFonts w:ascii="Times New Roman" w:eastAsia="Times New Roman" w:hAnsi="Times New Roman" w:cs="Times New Roman"/>
          <w:sz w:val="24"/>
          <w:szCs w:val="24"/>
          <w:lang w:val="en-GB" w:eastAsia="nl-BE"/>
        </w:rPr>
        <w:t xml:space="preserve"> is when Brulez writes an accolade which covers several lines of the text. </w:t>
      </w:r>
      <w:proofErr w:type="gramStart"/>
      <w:r>
        <w:rPr>
          <w:rFonts w:ascii="Times New Roman" w:eastAsia="Times New Roman" w:hAnsi="Times New Roman" w:cs="Times New Roman"/>
          <w:sz w:val="24"/>
          <w:szCs w:val="24"/>
          <w:lang w:val="en-GB" w:eastAsia="nl-BE"/>
        </w:rPr>
        <w:t>in</w:t>
      </w:r>
      <w:proofErr w:type="gramEnd"/>
      <w:r>
        <w:rPr>
          <w:rFonts w:ascii="Times New Roman" w:eastAsia="Times New Roman" w:hAnsi="Times New Roman" w:cs="Times New Roman"/>
          <w:sz w:val="24"/>
          <w:szCs w:val="24"/>
          <w:lang w:val="en-GB" w:eastAsia="nl-BE"/>
        </w:rPr>
        <w:t xml:space="preserve"> such cases, we will use a self-contained </w:t>
      </w:r>
      <w:r w:rsidRPr="00D52DC5">
        <w:rPr>
          <w:rFonts w:ascii="Times New Roman" w:eastAsia="Times New Roman" w:hAnsi="Times New Roman" w:cs="Times New Roman"/>
          <w:color w:val="FF0000"/>
          <w:sz w:val="24"/>
          <w:szCs w:val="24"/>
          <w:lang w:val="en-GB" w:eastAsia="nl-BE"/>
        </w:rPr>
        <w:t>&lt;</w:t>
      </w:r>
      <w:proofErr w:type="spellStart"/>
      <w:r w:rsidRPr="00D52DC5">
        <w:rPr>
          <w:rFonts w:ascii="Times New Roman" w:eastAsia="Times New Roman" w:hAnsi="Times New Roman" w:cs="Times New Roman"/>
          <w:color w:val="FF0000"/>
          <w:sz w:val="24"/>
          <w:szCs w:val="24"/>
          <w:lang w:val="en-GB" w:eastAsia="nl-BE"/>
        </w:rPr>
        <w:t>metamark</w:t>
      </w:r>
      <w:proofErr w:type="spellEnd"/>
      <w:r w:rsidR="00D52DC5" w:rsidRPr="00D52DC5">
        <w:rPr>
          <w:rFonts w:ascii="Times New Roman" w:eastAsia="Times New Roman" w:hAnsi="Times New Roman" w:cs="Times New Roman"/>
          <w:color w:val="FF0000"/>
          <w:sz w:val="24"/>
          <w:szCs w:val="24"/>
          <w:lang w:val="en-GB" w:eastAsia="nl-BE"/>
        </w:rPr>
        <w:t>/</w:t>
      </w:r>
      <w:r w:rsidRPr="00D52DC5">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which accompanied by a @</w:t>
      </w:r>
      <w:r w:rsidRPr="00D52DC5">
        <w:rPr>
          <w:rFonts w:ascii="Times New Roman" w:eastAsia="Times New Roman" w:hAnsi="Times New Roman" w:cs="Times New Roman"/>
          <w:i/>
          <w:sz w:val="24"/>
          <w:szCs w:val="24"/>
          <w:lang w:val="en-GB" w:eastAsia="nl-BE"/>
        </w:rPr>
        <w:t>rend</w:t>
      </w:r>
      <w:r>
        <w:rPr>
          <w:rFonts w:ascii="Times New Roman" w:eastAsia="Times New Roman" w:hAnsi="Times New Roman" w:cs="Times New Roman"/>
          <w:sz w:val="24"/>
          <w:szCs w:val="24"/>
          <w:lang w:val="en-GB" w:eastAsia="nl-BE"/>
        </w:rPr>
        <w:t xml:space="preserve"> </w:t>
      </w:r>
      <w:r w:rsidR="00D52DC5">
        <w:rPr>
          <w:rFonts w:ascii="Times New Roman" w:eastAsia="Times New Roman" w:hAnsi="Times New Roman" w:cs="Times New Roman"/>
          <w:sz w:val="24"/>
          <w:szCs w:val="24"/>
          <w:lang w:val="en-GB" w:eastAsia="nl-BE"/>
        </w:rPr>
        <w:t xml:space="preserve">is "line" </w:t>
      </w:r>
      <w:r>
        <w:rPr>
          <w:rFonts w:ascii="Times New Roman" w:eastAsia="Times New Roman" w:hAnsi="Times New Roman" w:cs="Times New Roman"/>
          <w:sz w:val="24"/>
          <w:szCs w:val="24"/>
          <w:lang w:val="en-GB" w:eastAsia="nl-BE"/>
        </w:rPr>
        <w:t>and an @</w:t>
      </w:r>
      <w:r w:rsidRPr="00D52DC5">
        <w:rPr>
          <w:rFonts w:ascii="Times New Roman" w:eastAsia="Times New Roman" w:hAnsi="Times New Roman" w:cs="Times New Roman"/>
          <w:i/>
          <w:sz w:val="24"/>
          <w:szCs w:val="24"/>
          <w:lang w:val="en-GB" w:eastAsia="nl-BE"/>
        </w:rPr>
        <w:t>target</w:t>
      </w:r>
      <w:r w:rsidR="00D52DC5">
        <w:rPr>
          <w:rFonts w:ascii="Times New Roman" w:eastAsia="Times New Roman" w:hAnsi="Times New Roman" w:cs="Times New Roman"/>
          <w:i/>
          <w:sz w:val="24"/>
          <w:szCs w:val="24"/>
          <w:lang w:val="en-GB" w:eastAsia="nl-BE"/>
        </w:rPr>
        <w:t xml:space="preserve"> </w:t>
      </w:r>
      <w:r w:rsidR="00D52DC5">
        <w:rPr>
          <w:rFonts w:ascii="Times New Roman" w:eastAsia="Times New Roman" w:hAnsi="Times New Roman" w:cs="Times New Roman"/>
          <w:sz w:val="24"/>
          <w:szCs w:val="24"/>
          <w:lang w:val="en-GB" w:eastAsia="nl-BE"/>
        </w:rPr>
        <w:t>referring to the manuscript page</w:t>
      </w:r>
      <w:r>
        <w:rPr>
          <w:rFonts w:ascii="Times New Roman" w:eastAsia="Times New Roman" w:hAnsi="Times New Roman" w:cs="Times New Roman"/>
          <w:sz w:val="24"/>
          <w:szCs w:val="24"/>
          <w:lang w:val="en-GB" w:eastAsia="nl-BE"/>
        </w:rPr>
        <w:t xml:space="preserve">. </w:t>
      </w:r>
      <w:proofErr w:type="gramStart"/>
      <w:r w:rsidR="00D52DC5">
        <w:rPr>
          <w:rFonts w:ascii="Times New Roman" w:eastAsia="Times New Roman" w:hAnsi="Times New Roman" w:cs="Times New Roman"/>
          <w:sz w:val="24"/>
          <w:szCs w:val="24"/>
          <w:lang w:val="en-GB" w:eastAsia="nl-BE"/>
        </w:rPr>
        <w:t>An example can be found on the MS page 05r of '</w:t>
      </w:r>
      <w:proofErr w:type="spellStart"/>
      <w:r w:rsidR="00D52DC5">
        <w:rPr>
          <w:rFonts w:ascii="Times New Roman" w:eastAsia="Times New Roman" w:hAnsi="Times New Roman" w:cs="Times New Roman"/>
          <w:sz w:val="24"/>
          <w:szCs w:val="24"/>
          <w:lang w:val="en-GB" w:eastAsia="nl-BE"/>
        </w:rPr>
        <w:t>Wat</w:t>
      </w:r>
      <w:proofErr w:type="spellEnd"/>
      <w:r w:rsidR="00D52DC5">
        <w:rPr>
          <w:rFonts w:ascii="Times New Roman" w:eastAsia="Times New Roman" w:hAnsi="Times New Roman" w:cs="Times New Roman"/>
          <w:sz w:val="24"/>
          <w:szCs w:val="24"/>
          <w:lang w:val="en-GB" w:eastAsia="nl-BE"/>
        </w:rPr>
        <w:t xml:space="preserve"> is </w:t>
      </w:r>
      <w:proofErr w:type="spellStart"/>
      <w:r w:rsidR="00D52DC5">
        <w:rPr>
          <w:rFonts w:ascii="Times New Roman" w:eastAsia="Times New Roman" w:hAnsi="Times New Roman" w:cs="Times New Roman"/>
          <w:sz w:val="24"/>
          <w:szCs w:val="24"/>
          <w:lang w:val="en-GB" w:eastAsia="nl-BE"/>
        </w:rPr>
        <w:t>liefde</w:t>
      </w:r>
      <w:proofErr w:type="spellEnd"/>
      <w:r w:rsidR="00D52DC5">
        <w:rPr>
          <w:rFonts w:ascii="Times New Roman" w:eastAsia="Times New Roman" w:hAnsi="Times New Roman" w:cs="Times New Roman"/>
          <w:sz w:val="24"/>
          <w:szCs w:val="24"/>
          <w:lang w:val="en-GB" w:eastAsia="nl-BE"/>
        </w:rPr>
        <w:t xml:space="preserve"> </w:t>
      </w:r>
      <w:proofErr w:type="spellStart"/>
      <w:r w:rsidR="00D52DC5">
        <w:rPr>
          <w:rFonts w:ascii="Times New Roman" w:eastAsia="Times New Roman" w:hAnsi="Times New Roman" w:cs="Times New Roman"/>
          <w:sz w:val="24"/>
          <w:szCs w:val="24"/>
          <w:lang w:val="en-GB" w:eastAsia="nl-BE"/>
        </w:rPr>
        <w:t>zonder</w:t>
      </w:r>
      <w:proofErr w:type="spellEnd"/>
      <w:r w:rsidR="00D52DC5">
        <w:rPr>
          <w:rFonts w:ascii="Times New Roman" w:eastAsia="Times New Roman" w:hAnsi="Times New Roman" w:cs="Times New Roman"/>
          <w:sz w:val="24"/>
          <w:szCs w:val="24"/>
          <w:lang w:val="en-GB" w:eastAsia="nl-BE"/>
        </w:rPr>
        <w:t xml:space="preserve"> </w:t>
      </w:r>
      <w:proofErr w:type="spellStart"/>
      <w:r w:rsidR="00D52DC5">
        <w:rPr>
          <w:rFonts w:ascii="Times New Roman" w:eastAsia="Times New Roman" w:hAnsi="Times New Roman" w:cs="Times New Roman"/>
          <w:sz w:val="24"/>
          <w:szCs w:val="24"/>
          <w:lang w:val="en-GB" w:eastAsia="nl-BE"/>
        </w:rPr>
        <w:t>verleiding</w:t>
      </w:r>
      <w:proofErr w:type="spellEnd"/>
      <w:r w:rsidR="00D52DC5">
        <w:rPr>
          <w:rFonts w:ascii="Times New Roman" w:eastAsia="Times New Roman" w:hAnsi="Times New Roman" w:cs="Times New Roman"/>
          <w:sz w:val="24"/>
          <w:szCs w:val="24"/>
          <w:lang w:val="en-GB" w:eastAsia="nl-BE"/>
        </w:rPr>
        <w:t>'</w:t>
      </w:r>
      <w:proofErr w:type="gramEnd"/>
      <w:r w:rsidR="00D52DC5">
        <w:rPr>
          <w:rFonts w:ascii="Times New Roman" w:eastAsia="Times New Roman" w:hAnsi="Times New Roman" w:cs="Times New Roman"/>
          <w:sz w:val="24"/>
          <w:szCs w:val="24"/>
          <w:lang w:val="en-GB" w:eastAsia="nl-BE"/>
        </w:rPr>
        <w:t xml:space="preserve">, </w:t>
      </w:r>
      <w:proofErr w:type="gramStart"/>
      <w:r w:rsidR="00D52DC5">
        <w:rPr>
          <w:rFonts w:ascii="Times New Roman" w:eastAsia="Times New Roman" w:hAnsi="Times New Roman" w:cs="Times New Roman"/>
          <w:sz w:val="24"/>
          <w:szCs w:val="24"/>
          <w:lang w:val="en-GB" w:eastAsia="nl-BE"/>
        </w:rPr>
        <w:t>this accolade is transcribed as</w:t>
      </w:r>
      <w:proofErr w:type="gramEnd"/>
      <w:r w:rsidR="00D52DC5">
        <w:rPr>
          <w:rFonts w:ascii="Times New Roman" w:eastAsia="Times New Roman" w:hAnsi="Times New Roman" w:cs="Times New Roman"/>
          <w:sz w:val="24"/>
          <w:szCs w:val="24"/>
          <w:lang w:val="en-GB" w:eastAsia="nl-BE"/>
        </w:rPr>
        <w:t>:</w:t>
      </w:r>
    </w:p>
    <w:p w14:paraId="32670567" w14:textId="77777777" w:rsidR="00D52DC5" w:rsidRPr="00D52DC5" w:rsidRDefault="00D52DC5" w:rsidP="00D52DC5">
      <w:pPr>
        <w:spacing w:before="100" w:beforeAutospacing="1" w:after="100" w:afterAutospacing="1"/>
        <w:jc w:val="center"/>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sidRPr="00D52DC5">
        <w:rPr>
          <w:rFonts w:ascii="Times New Roman" w:eastAsia="Times New Roman" w:hAnsi="Times New Roman" w:cs="Times New Roman"/>
          <w:color w:val="7F7F7F" w:themeColor="text1" w:themeTint="80"/>
          <w:sz w:val="24"/>
          <w:szCs w:val="24"/>
          <w:lang w:val="en-GB" w:eastAsia="nl-BE"/>
        </w:rPr>
        <w:t>&lt;</w:t>
      </w:r>
      <w:proofErr w:type="gramStart"/>
      <w:r w:rsidRPr="00D52DC5">
        <w:rPr>
          <w:rFonts w:ascii="Times New Roman" w:eastAsia="Times New Roman" w:hAnsi="Times New Roman" w:cs="Times New Roman"/>
          <w:color w:val="7F7F7F" w:themeColor="text1" w:themeTint="80"/>
          <w:sz w:val="24"/>
          <w:szCs w:val="24"/>
          <w:lang w:val="en-GB" w:eastAsia="nl-BE"/>
        </w:rPr>
        <w:t>add</w:t>
      </w:r>
      <w:proofErr w:type="gramEnd"/>
      <w:r w:rsidRPr="00D52DC5">
        <w:rPr>
          <w:rFonts w:ascii="Times New Roman" w:eastAsia="Times New Roman" w:hAnsi="Times New Roman" w:cs="Times New Roman"/>
          <w:color w:val="7F7F7F" w:themeColor="text1" w:themeTint="80"/>
          <w:sz w:val="24"/>
          <w:szCs w:val="24"/>
          <w:lang w:val="en-GB" w:eastAsia="nl-BE"/>
        </w:rPr>
        <w:t xml:space="preserve"> place="</w:t>
      </w:r>
      <w:proofErr w:type="spellStart"/>
      <w:r w:rsidRPr="00D52DC5">
        <w:rPr>
          <w:rFonts w:ascii="Times New Roman" w:eastAsia="Times New Roman" w:hAnsi="Times New Roman" w:cs="Times New Roman"/>
          <w:color w:val="7F7F7F" w:themeColor="text1" w:themeTint="80"/>
          <w:sz w:val="24"/>
          <w:szCs w:val="24"/>
          <w:lang w:val="en-GB" w:eastAsia="nl-BE"/>
        </w:rPr>
        <w:t>marginleft</w:t>
      </w:r>
      <w:proofErr w:type="spellEnd"/>
      <w:r w:rsidRPr="00D52DC5">
        <w:rPr>
          <w:rFonts w:ascii="Times New Roman" w:eastAsia="Times New Roman" w:hAnsi="Times New Roman" w:cs="Times New Roman"/>
          <w:color w:val="7F7F7F" w:themeColor="text1" w:themeTint="80"/>
          <w:sz w:val="24"/>
          <w:szCs w:val="24"/>
          <w:lang w:val="en-GB" w:eastAsia="nl-BE"/>
        </w:rPr>
        <w:t>" hand="#RB" rend="</w:t>
      </w:r>
      <w:proofErr w:type="spellStart"/>
      <w:r w:rsidRPr="00D52DC5">
        <w:rPr>
          <w:rFonts w:ascii="Times New Roman" w:eastAsia="Times New Roman" w:hAnsi="Times New Roman" w:cs="Times New Roman"/>
          <w:color w:val="7F7F7F" w:themeColor="text1" w:themeTint="80"/>
          <w:sz w:val="24"/>
          <w:szCs w:val="24"/>
          <w:lang w:val="en-GB" w:eastAsia="nl-BE"/>
        </w:rPr>
        <w:t>redpencil</w:t>
      </w:r>
      <w:proofErr w:type="spellEnd"/>
      <w:r w:rsidRPr="00D52DC5">
        <w:rPr>
          <w:rFonts w:ascii="Times New Roman" w:eastAsia="Times New Roman" w:hAnsi="Times New Roman" w:cs="Times New Roman"/>
          <w:color w:val="7F7F7F" w:themeColor="text1" w:themeTint="80"/>
          <w:sz w:val="24"/>
          <w:szCs w:val="24"/>
          <w:lang w:val="en-GB" w:eastAsia="nl-BE"/>
        </w:rPr>
        <w:t xml:space="preserve">" </w:t>
      </w:r>
      <w:proofErr w:type="spellStart"/>
      <w:r w:rsidRPr="00D52DC5">
        <w:rPr>
          <w:rFonts w:ascii="Times New Roman" w:eastAsia="Times New Roman" w:hAnsi="Times New Roman" w:cs="Times New Roman"/>
          <w:color w:val="7F7F7F" w:themeColor="text1" w:themeTint="80"/>
          <w:sz w:val="24"/>
          <w:szCs w:val="24"/>
          <w:lang w:val="en-GB" w:eastAsia="nl-BE"/>
        </w:rPr>
        <w:t>resp</w:t>
      </w:r>
      <w:proofErr w:type="spellEnd"/>
      <w:r w:rsidRPr="00D52DC5">
        <w:rPr>
          <w:rFonts w:ascii="Times New Roman" w:eastAsia="Times New Roman" w:hAnsi="Times New Roman" w:cs="Times New Roman"/>
          <w:color w:val="7F7F7F" w:themeColor="text1" w:themeTint="80"/>
          <w:sz w:val="24"/>
          <w:szCs w:val="24"/>
          <w:lang w:val="en-GB" w:eastAsia="nl-BE"/>
        </w:rPr>
        <w:t>="#EB"&gt;&lt;</w:t>
      </w:r>
      <w:proofErr w:type="spellStart"/>
      <w:r w:rsidRPr="00D52DC5">
        <w:rPr>
          <w:rFonts w:ascii="Times New Roman" w:eastAsia="Times New Roman" w:hAnsi="Times New Roman" w:cs="Times New Roman"/>
          <w:color w:val="7F7F7F" w:themeColor="text1" w:themeTint="80"/>
          <w:sz w:val="24"/>
          <w:szCs w:val="24"/>
          <w:lang w:val="en-GB" w:eastAsia="nl-BE"/>
        </w:rPr>
        <w:t>metamark</w:t>
      </w:r>
      <w:proofErr w:type="spellEnd"/>
      <w:r w:rsidRPr="00D52DC5">
        <w:rPr>
          <w:rFonts w:ascii="Times New Roman" w:eastAsia="Times New Roman" w:hAnsi="Times New Roman" w:cs="Times New Roman"/>
          <w:color w:val="7F7F7F" w:themeColor="text1" w:themeTint="80"/>
          <w:sz w:val="24"/>
          <w:szCs w:val="24"/>
          <w:lang w:val="en-GB" w:eastAsia="nl-BE"/>
        </w:rPr>
        <w:t xml:space="preserve"> rend="line" target="#ms_05r"/&gt;</w:t>
      </w:r>
    </w:p>
    <w:p w14:paraId="3547159D" w14:textId="77777777" w:rsidR="00D52DC5" w:rsidRDefault="00D52DC5" w:rsidP="00FA3437">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The </w:t>
      </w:r>
      <w:r w:rsidR="008002BF">
        <w:rPr>
          <w:rFonts w:ascii="Times New Roman" w:eastAsia="Times New Roman" w:hAnsi="Times New Roman" w:cs="Times New Roman"/>
          <w:sz w:val="24"/>
          <w:szCs w:val="24"/>
          <w:lang w:val="en-GB" w:eastAsia="nl-BE"/>
        </w:rPr>
        <w:t>second</w:t>
      </w:r>
      <w:r>
        <w:rPr>
          <w:rFonts w:ascii="Times New Roman" w:eastAsia="Times New Roman" w:hAnsi="Times New Roman" w:cs="Times New Roman"/>
          <w:sz w:val="24"/>
          <w:szCs w:val="24"/>
          <w:lang w:val="en-GB" w:eastAsia="nl-BE"/>
        </w:rPr>
        <w:t xml:space="preserve"> exception can be found in the transcriptions of the MS and notes. On some of these documents, Brulez adds a letter (A-F) in blue or red pencil. These letters refer to the schematic overview / structure of the story which Brulez often made to structure his notes and </w:t>
      </w:r>
      <w:r>
        <w:rPr>
          <w:rFonts w:ascii="Times New Roman" w:eastAsia="Times New Roman" w:hAnsi="Times New Roman" w:cs="Times New Roman"/>
          <w:sz w:val="24"/>
          <w:szCs w:val="24"/>
          <w:lang w:val="en-GB" w:eastAsia="nl-BE"/>
        </w:rPr>
        <w:lastRenderedPageBreak/>
        <w:t xml:space="preserve">paralipomena. They are encoded as </w:t>
      </w:r>
      <w:r w:rsidRPr="00D52DC5">
        <w:rPr>
          <w:rFonts w:ascii="Times New Roman" w:eastAsia="Times New Roman" w:hAnsi="Times New Roman" w:cs="Times New Roman"/>
          <w:color w:val="FF0000"/>
          <w:sz w:val="24"/>
          <w:szCs w:val="24"/>
          <w:lang w:val="en-GB" w:eastAsia="nl-BE"/>
        </w:rPr>
        <w:t>&lt;</w:t>
      </w:r>
      <w:proofErr w:type="spellStart"/>
      <w:r w:rsidRPr="00D52DC5">
        <w:rPr>
          <w:rFonts w:ascii="Times New Roman" w:eastAsia="Times New Roman" w:hAnsi="Times New Roman" w:cs="Times New Roman"/>
          <w:color w:val="FF0000"/>
          <w:sz w:val="24"/>
          <w:szCs w:val="24"/>
          <w:lang w:val="en-GB" w:eastAsia="nl-BE"/>
        </w:rPr>
        <w:t>metamark</w:t>
      </w:r>
      <w:proofErr w:type="spellEnd"/>
      <w:r w:rsidRPr="00D52DC5">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with a reference to the </w:t>
      </w:r>
      <w:proofErr w:type="spellStart"/>
      <w:r>
        <w:rPr>
          <w:rFonts w:ascii="Times New Roman" w:eastAsia="Times New Roman" w:hAnsi="Times New Roman" w:cs="Times New Roman"/>
          <w:sz w:val="24"/>
          <w:szCs w:val="24"/>
          <w:lang w:val="en-GB" w:eastAsia="nl-BE"/>
        </w:rPr>
        <w:t>xml</w:t>
      </w:r>
      <w:proofErr w:type="gramStart"/>
      <w:r>
        <w:rPr>
          <w:rFonts w:ascii="Times New Roman" w:eastAsia="Times New Roman" w:hAnsi="Times New Roman" w:cs="Times New Roman"/>
          <w:sz w:val="24"/>
          <w:szCs w:val="24"/>
          <w:lang w:val="en-GB" w:eastAsia="nl-BE"/>
        </w:rPr>
        <w:t>:id</w:t>
      </w:r>
      <w:proofErr w:type="spellEnd"/>
      <w:proofErr w:type="gramEnd"/>
      <w:r>
        <w:rPr>
          <w:rFonts w:ascii="Times New Roman" w:eastAsia="Times New Roman" w:hAnsi="Times New Roman" w:cs="Times New Roman"/>
          <w:sz w:val="24"/>
          <w:szCs w:val="24"/>
          <w:lang w:val="en-GB" w:eastAsia="nl-BE"/>
        </w:rPr>
        <w:t xml:space="preserve"> of the sentence or page of the schematic overview. For instance:</w:t>
      </w:r>
    </w:p>
    <w:p w14:paraId="0314EFAC" w14:textId="77777777" w:rsidR="00D52DC5" w:rsidRDefault="00D52DC5" w:rsidP="00D52DC5">
      <w:pPr>
        <w:spacing w:before="100" w:beforeAutospacing="1" w:after="100" w:afterAutospacing="1"/>
        <w:jc w:val="both"/>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sidRPr="00D52DC5">
        <w:rPr>
          <w:rFonts w:ascii="Times New Roman" w:eastAsia="Times New Roman" w:hAnsi="Times New Roman" w:cs="Times New Roman"/>
          <w:color w:val="7F7F7F" w:themeColor="text1" w:themeTint="80"/>
          <w:sz w:val="24"/>
          <w:szCs w:val="24"/>
          <w:lang w:val="en-GB" w:eastAsia="nl-BE"/>
        </w:rPr>
        <w:t>&lt;</w:t>
      </w:r>
      <w:proofErr w:type="spellStart"/>
      <w:proofErr w:type="gramStart"/>
      <w:r w:rsidRPr="00D52DC5">
        <w:rPr>
          <w:rFonts w:ascii="Times New Roman" w:eastAsia="Times New Roman" w:hAnsi="Times New Roman" w:cs="Times New Roman"/>
          <w:color w:val="7F7F7F" w:themeColor="text1" w:themeTint="80"/>
          <w:sz w:val="24"/>
          <w:szCs w:val="24"/>
          <w:lang w:val="en-GB" w:eastAsia="nl-BE"/>
        </w:rPr>
        <w:t>metamark</w:t>
      </w:r>
      <w:proofErr w:type="spellEnd"/>
      <w:proofErr w:type="gramEnd"/>
      <w:r w:rsidRPr="00D52DC5">
        <w:rPr>
          <w:rFonts w:ascii="Times New Roman" w:eastAsia="Times New Roman" w:hAnsi="Times New Roman" w:cs="Times New Roman"/>
          <w:color w:val="7F7F7F" w:themeColor="text1" w:themeTint="80"/>
          <w:sz w:val="24"/>
          <w:szCs w:val="24"/>
          <w:lang w:val="en-GB" w:eastAsia="nl-BE"/>
        </w:rPr>
        <w:t xml:space="preserve"> ref="#B917_2bis_B5_tsA_Liefde, [0005]&gt;A&lt;/</w:t>
      </w:r>
      <w:proofErr w:type="spellStart"/>
      <w:r w:rsidRPr="00D52DC5">
        <w:rPr>
          <w:rFonts w:ascii="Times New Roman" w:eastAsia="Times New Roman" w:hAnsi="Times New Roman" w:cs="Times New Roman"/>
          <w:color w:val="7F7F7F" w:themeColor="text1" w:themeTint="80"/>
          <w:sz w:val="24"/>
          <w:szCs w:val="24"/>
          <w:lang w:val="en-GB" w:eastAsia="nl-BE"/>
        </w:rPr>
        <w:t>metamark</w:t>
      </w:r>
      <w:proofErr w:type="spellEnd"/>
      <w:r w:rsidRPr="00D52DC5">
        <w:rPr>
          <w:rFonts w:ascii="Times New Roman" w:eastAsia="Times New Roman" w:hAnsi="Times New Roman" w:cs="Times New Roman"/>
          <w:color w:val="7F7F7F" w:themeColor="text1" w:themeTint="80"/>
          <w:sz w:val="24"/>
          <w:szCs w:val="24"/>
          <w:lang w:val="en-GB" w:eastAsia="nl-BE"/>
        </w:rPr>
        <w:t>&gt;</w:t>
      </w:r>
    </w:p>
    <w:p w14:paraId="553B3F79" w14:textId="77777777" w:rsidR="008002BF" w:rsidRDefault="008002BF" w:rsidP="00D52DC5">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Finally, Brulez also had the tendency to add page numbers in the margins of some of his typescripts. Most stories have more than one typescript and each time, one of these typescripts contains page numbers in the left margin. These added page numbers are the same as the page numbers of the first publication in 1932 (</w:t>
      </w:r>
      <w:proofErr w:type="spellStart"/>
      <w:r>
        <w:rPr>
          <w:rFonts w:ascii="Times New Roman" w:eastAsia="Times New Roman" w:hAnsi="Times New Roman" w:cs="Times New Roman"/>
          <w:sz w:val="24"/>
          <w:szCs w:val="24"/>
          <w:lang w:val="en-GB" w:eastAsia="nl-BE"/>
        </w:rPr>
        <w:t>Steendlandt</w:t>
      </w:r>
      <w:proofErr w:type="spellEnd"/>
      <w:r>
        <w:rPr>
          <w:rFonts w:ascii="Times New Roman" w:eastAsia="Times New Roman" w:hAnsi="Times New Roman" w:cs="Times New Roman"/>
          <w:sz w:val="24"/>
          <w:szCs w:val="24"/>
          <w:lang w:val="en-GB" w:eastAsia="nl-BE"/>
        </w:rPr>
        <w:t>-edition). Brulez added these to indicate to the printer where each new page should begin and end. He does this by adding the exact number in the margin (eg</w:t>
      </w:r>
      <w:proofErr w:type="gramStart"/>
      <w:r>
        <w:rPr>
          <w:rFonts w:ascii="Times New Roman" w:eastAsia="Times New Roman" w:hAnsi="Times New Roman" w:cs="Times New Roman"/>
          <w:sz w:val="24"/>
          <w:szCs w:val="24"/>
          <w:lang w:val="en-GB" w:eastAsia="nl-BE"/>
        </w:rPr>
        <w:t>.:</w:t>
      </w:r>
      <w:proofErr w:type="gramEnd"/>
      <w:r>
        <w:rPr>
          <w:rFonts w:ascii="Times New Roman" w:eastAsia="Times New Roman" w:hAnsi="Times New Roman" w:cs="Times New Roman"/>
          <w:sz w:val="24"/>
          <w:szCs w:val="24"/>
          <w:lang w:val="en-GB" w:eastAsia="nl-BE"/>
        </w:rPr>
        <w:t>9) and by linking this number to this sign "</w:t>
      </w:r>
      <w:r w:rsidRPr="008002BF">
        <w:rPr>
          <w:rFonts w:ascii="Times New Roman" w:eastAsia="Times New Roman" w:hAnsi="Times New Roman" w:cs="Times New Roman"/>
          <w:b/>
          <w:sz w:val="28"/>
          <w:szCs w:val="24"/>
          <w:lang w:val="en-GB" w:eastAsia="nl-BE"/>
        </w:rPr>
        <w:t>˩</w:t>
      </w:r>
      <w:r>
        <w:rPr>
          <w:rFonts w:ascii="Times New Roman" w:eastAsia="Times New Roman" w:hAnsi="Times New Roman" w:cs="Times New Roman"/>
          <w:sz w:val="24"/>
          <w:szCs w:val="24"/>
          <w:lang w:val="en-GB" w:eastAsia="nl-BE"/>
        </w:rPr>
        <w:t xml:space="preserve">" in the running text. We have opted to transcribe the sign within the running text as a self-contained </w:t>
      </w:r>
      <w:r w:rsidRPr="00B37568">
        <w:rPr>
          <w:rFonts w:ascii="Times New Roman" w:eastAsia="Times New Roman" w:hAnsi="Times New Roman" w:cs="Times New Roman"/>
          <w:color w:val="FF0000"/>
          <w:sz w:val="24"/>
          <w:szCs w:val="24"/>
          <w:lang w:val="en-GB" w:eastAsia="nl-BE"/>
        </w:rPr>
        <w:t>&lt;</w:t>
      </w:r>
      <w:proofErr w:type="spellStart"/>
      <w:r w:rsidRPr="00B37568">
        <w:rPr>
          <w:rFonts w:ascii="Times New Roman" w:eastAsia="Times New Roman" w:hAnsi="Times New Roman" w:cs="Times New Roman"/>
          <w:color w:val="FF0000"/>
          <w:sz w:val="24"/>
          <w:szCs w:val="24"/>
          <w:lang w:val="en-GB" w:eastAsia="nl-BE"/>
        </w:rPr>
        <w:t>metamark</w:t>
      </w:r>
      <w:proofErr w:type="spellEnd"/>
      <w:r w:rsidR="00B37568">
        <w:rPr>
          <w:rFonts w:ascii="Times New Roman" w:eastAsia="Times New Roman" w:hAnsi="Times New Roman" w:cs="Times New Roman"/>
          <w:color w:val="FF0000"/>
          <w:sz w:val="24"/>
          <w:szCs w:val="24"/>
          <w:lang w:val="en-GB" w:eastAsia="nl-BE"/>
        </w:rPr>
        <w:t>/</w:t>
      </w:r>
      <w:r w:rsidRPr="00B37568">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that is anchored to the number in the margin, which is transcribed with a "normal" </w:t>
      </w:r>
      <w:r w:rsidRPr="00B37568">
        <w:rPr>
          <w:rFonts w:ascii="Times New Roman" w:eastAsia="Times New Roman" w:hAnsi="Times New Roman" w:cs="Times New Roman"/>
          <w:color w:val="FF0000"/>
          <w:sz w:val="24"/>
          <w:szCs w:val="24"/>
          <w:lang w:val="en-GB" w:eastAsia="nl-BE"/>
        </w:rPr>
        <w:t>&lt;</w:t>
      </w:r>
      <w:proofErr w:type="spellStart"/>
      <w:r w:rsidRPr="00B37568">
        <w:rPr>
          <w:rFonts w:ascii="Times New Roman" w:eastAsia="Times New Roman" w:hAnsi="Times New Roman" w:cs="Times New Roman"/>
          <w:color w:val="FF0000"/>
          <w:sz w:val="24"/>
          <w:szCs w:val="24"/>
          <w:lang w:val="en-GB" w:eastAsia="nl-BE"/>
        </w:rPr>
        <w:t>metamark</w:t>
      </w:r>
      <w:proofErr w:type="spellEnd"/>
      <w:r w:rsidRPr="00B37568">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The first </w:t>
      </w:r>
      <w:r w:rsidRPr="00B37568">
        <w:rPr>
          <w:rFonts w:ascii="Times New Roman" w:eastAsia="Times New Roman" w:hAnsi="Times New Roman" w:cs="Times New Roman"/>
          <w:color w:val="FF0000"/>
          <w:sz w:val="24"/>
          <w:szCs w:val="24"/>
          <w:lang w:val="en-GB" w:eastAsia="nl-BE"/>
        </w:rPr>
        <w:t>&lt;</w:t>
      </w:r>
      <w:proofErr w:type="spellStart"/>
      <w:r w:rsidRPr="00B37568">
        <w:rPr>
          <w:rFonts w:ascii="Times New Roman" w:eastAsia="Times New Roman" w:hAnsi="Times New Roman" w:cs="Times New Roman"/>
          <w:color w:val="FF0000"/>
          <w:sz w:val="24"/>
          <w:szCs w:val="24"/>
          <w:lang w:val="en-GB" w:eastAsia="nl-BE"/>
        </w:rPr>
        <w:t>metamark</w:t>
      </w:r>
      <w:proofErr w:type="spellEnd"/>
      <w:r w:rsidRPr="00B37568">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is therefore attributed with an @</w:t>
      </w:r>
      <w:r w:rsidRPr="00B37568">
        <w:rPr>
          <w:rFonts w:ascii="Times New Roman" w:eastAsia="Times New Roman" w:hAnsi="Times New Roman" w:cs="Times New Roman"/>
          <w:i/>
          <w:sz w:val="24"/>
          <w:szCs w:val="24"/>
          <w:lang w:val="en-GB" w:eastAsia="nl-BE"/>
        </w:rPr>
        <w:t>ref</w:t>
      </w:r>
      <w:r>
        <w:rPr>
          <w:rFonts w:ascii="Times New Roman" w:eastAsia="Times New Roman" w:hAnsi="Times New Roman" w:cs="Times New Roman"/>
          <w:sz w:val="24"/>
          <w:szCs w:val="24"/>
          <w:lang w:val="en-GB" w:eastAsia="nl-BE"/>
        </w:rPr>
        <w:t xml:space="preserve"> and the </w:t>
      </w:r>
      <w:r w:rsidRPr="00B37568">
        <w:rPr>
          <w:rFonts w:ascii="Times New Roman" w:eastAsia="Times New Roman" w:hAnsi="Times New Roman" w:cs="Times New Roman"/>
          <w:color w:val="FF0000"/>
          <w:sz w:val="24"/>
          <w:szCs w:val="24"/>
          <w:lang w:val="en-GB" w:eastAsia="nl-BE"/>
        </w:rPr>
        <w:t>&lt;</w:t>
      </w:r>
      <w:proofErr w:type="spellStart"/>
      <w:r w:rsidRPr="00B37568">
        <w:rPr>
          <w:rFonts w:ascii="Times New Roman" w:eastAsia="Times New Roman" w:hAnsi="Times New Roman" w:cs="Times New Roman"/>
          <w:color w:val="FF0000"/>
          <w:sz w:val="24"/>
          <w:szCs w:val="24"/>
          <w:lang w:val="en-GB" w:eastAsia="nl-BE"/>
        </w:rPr>
        <w:t>metamark</w:t>
      </w:r>
      <w:proofErr w:type="spellEnd"/>
      <w:r w:rsidRPr="00B37568">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in the margin with the appropriate @</w:t>
      </w:r>
      <w:proofErr w:type="spellStart"/>
      <w:r w:rsidRPr="00B37568">
        <w:rPr>
          <w:rFonts w:ascii="Times New Roman" w:eastAsia="Times New Roman" w:hAnsi="Times New Roman" w:cs="Times New Roman"/>
          <w:i/>
          <w:sz w:val="24"/>
          <w:szCs w:val="24"/>
          <w:lang w:val="en-GB" w:eastAsia="nl-BE"/>
        </w:rPr>
        <w:t>xml</w:t>
      </w:r>
      <w:proofErr w:type="gramStart"/>
      <w:r w:rsidRPr="00B37568">
        <w:rPr>
          <w:rFonts w:ascii="Times New Roman" w:eastAsia="Times New Roman" w:hAnsi="Times New Roman" w:cs="Times New Roman"/>
          <w:i/>
          <w:sz w:val="24"/>
          <w:szCs w:val="24"/>
          <w:lang w:val="en-GB" w:eastAsia="nl-BE"/>
        </w:rPr>
        <w:t>:id</w:t>
      </w:r>
      <w:proofErr w:type="spellEnd"/>
      <w:proofErr w:type="gramEnd"/>
      <w:r>
        <w:rPr>
          <w:rFonts w:ascii="Times New Roman" w:eastAsia="Times New Roman" w:hAnsi="Times New Roman" w:cs="Times New Roman"/>
          <w:sz w:val="24"/>
          <w:szCs w:val="24"/>
          <w:lang w:val="en-GB" w:eastAsia="nl-BE"/>
        </w:rPr>
        <w:t>. This looks like:</w:t>
      </w:r>
    </w:p>
    <w:p w14:paraId="5CFEE252" w14:textId="77777777" w:rsidR="008002BF" w:rsidRDefault="00B37568" w:rsidP="00B37568">
      <w:pPr>
        <w:spacing w:before="100" w:beforeAutospacing="1" w:after="100" w:afterAutospacing="1"/>
        <w:jc w:val="center"/>
        <w:rPr>
          <w:rFonts w:ascii="Times New Roman" w:eastAsia="Times New Roman" w:hAnsi="Times New Roman" w:cs="Times New Roman"/>
          <w:color w:val="7F7F7F" w:themeColor="text1" w:themeTint="80"/>
          <w:sz w:val="24"/>
          <w:szCs w:val="24"/>
          <w:lang w:val="en-GB" w:eastAsia="nl-BE"/>
        </w:rPr>
      </w:pPr>
      <w:r w:rsidRPr="00B37568">
        <w:rPr>
          <w:rFonts w:ascii="Times New Roman" w:eastAsia="Times New Roman" w:hAnsi="Times New Roman" w:cs="Times New Roman"/>
          <w:color w:val="7F7F7F" w:themeColor="text1" w:themeTint="80"/>
          <w:sz w:val="24"/>
          <w:szCs w:val="24"/>
          <w:lang w:val="en-GB" w:eastAsia="nl-BE"/>
        </w:rPr>
        <w:t>[</w:t>
      </w:r>
      <w:proofErr w:type="gramStart"/>
      <w:r w:rsidRPr="00B37568">
        <w:rPr>
          <w:rFonts w:ascii="Times New Roman" w:eastAsia="Times New Roman" w:hAnsi="Times New Roman" w:cs="Times New Roman"/>
          <w:color w:val="7F7F7F" w:themeColor="text1" w:themeTint="80"/>
          <w:sz w:val="24"/>
          <w:szCs w:val="24"/>
          <w:lang w:val="en-GB" w:eastAsia="nl-BE"/>
        </w:rPr>
        <w:t>some</w:t>
      </w:r>
      <w:proofErr w:type="gramEnd"/>
      <w:r w:rsidRPr="00B37568">
        <w:rPr>
          <w:rFonts w:ascii="Times New Roman" w:eastAsia="Times New Roman" w:hAnsi="Times New Roman" w:cs="Times New Roman"/>
          <w:color w:val="7F7F7F" w:themeColor="text1" w:themeTint="80"/>
          <w:sz w:val="24"/>
          <w:szCs w:val="24"/>
          <w:lang w:val="en-GB" w:eastAsia="nl-BE"/>
        </w:rPr>
        <w:t xml:space="preserve"> text] &lt;</w:t>
      </w:r>
      <w:proofErr w:type="spellStart"/>
      <w:r w:rsidRPr="00B37568">
        <w:rPr>
          <w:rFonts w:ascii="Times New Roman" w:eastAsia="Times New Roman" w:hAnsi="Times New Roman" w:cs="Times New Roman"/>
          <w:color w:val="7F7F7F" w:themeColor="text1" w:themeTint="80"/>
          <w:sz w:val="24"/>
          <w:szCs w:val="24"/>
          <w:lang w:val="en-GB" w:eastAsia="nl-BE"/>
        </w:rPr>
        <w:t>metamark</w:t>
      </w:r>
      <w:proofErr w:type="spellEnd"/>
      <w:r w:rsidRPr="00B37568">
        <w:rPr>
          <w:rFonts w:ascii="Times New Roman" w:eastAsia="Times New Roman" w:hAnsi="Times New Roman" w:cs="Times New Roman"/>
          <w:color w:val="7F7F7F" w:themeColor="text1" w:themeTint="80"/>
          <w:sz w:val="24"/>
          <w:szCs w:val="24"/>
          <w:lang w:val="en-GB" w:eastAsia="nl-BE"/>
        </w:rPr>
        <w:t xml:space="preserve"> ref="#</w:t>
      </w:r>
      <w:r>
        <w:rPr>
          <w:rFonts w:ascii="Times New Roman" w:eastAsia="Times New Roman" w:hAnsi="Times New Roman" w:cs="Times New Roman"/>
          <w:color w:val="7F7F7F" w:themeColor="text1" w:themeTint="80"/>
          <w:sz w:val="24"/>
          <w:szCs w:val="24"/>
          <w:lang w:val="en-GB" w:eastAsia="nl-BE"/>
        </w:rPr>
        <w:t>ts-</w:t>
      </w:r>
      <w:r w:rsidRPr="00B37568">
        <w:rPr>
          <w:rFonts w:ascii="Times New Roman" w:eastAsia="Times New Roman" w:hAnsi="Times New Roman" w:cs="Times New Roman"/>
          <w:color w:val="7F7F7F" w:themeColor="text1" w:themeTint="80"/>
          <w:sz w:val="24"/>
          <w:szCs w:val="24"/>
          <w:lang w:val="en-GB" w:eastAsia="nl-BE"/>
        </w:rPr>
        <w:t>fol-02r-margin1"/&gt; &lt;</w:t>
      </w:r>
      <w:proofErr w:type="spellStart"/>
      <w:r w:rsidRPr="00B37568">
        <w:rPr>
          <w:rFonts w:ascii="Times New Roman" w:eastAsia="Times New Roman" w:hAnsi="Times New Roman" w:cs="Times New Roman"/>
          <w:color w:val="7F7F7F" w:themeColor="text1" w:themeTint="80"/>
          <w:sz w:val="24"/>
          <w:szCs w:val="24"/>
          <w:lang w:val="en-GB" w:eastAsia="nl-BE"/>
        </w:rPr>
        <w:t>metamark</w:t>
      </w:r>
      <w:proofErr w:type="spellEnd"/>
      <w:r w:rsidRPr="00B37568">
        <w:rPr>
          <w:rFonts w:ascii="Times New Roman" w:eastAsia="Times New Roman" w:hAnsi="Times New Roman" w:cs="Times New Roman"/>
          <w:color w:val="7F7F7F" w:themeColor="text1" w:themeTint="80"/>
          <w:sz w:val="24"/>
          <w:szCs w:val="24"/>
          <w:lang w:val="en-GB" w:eastAsia="nl-BE"/>
        </w:rPr>
        <w:t xml:space="preserve"> </w:t>
      </w:r>
      <w:proofErr w:type="spellStart"/>
      <w:r w:rsidRPr="00B37568">
        <w:rPr>
          <w:rFonts w:ascii="Times New Roman" w:eastAsia="Times New Roman" w:hAnsi="Times New Roman" w:cs="Times New Roman"/>
          <w:color w:val="7F7F7F" w:themeColor="text1" w:themeTint="80"/>
          <w:sz w:val="24"/>
          <w:szCs w:val="24"/>
          <w:lang w:val="en-GB" w:eastAsia="nl-BE"/>
        </w:rPr>
        <w:t>xml:id</w:t>
      </w:r>
      <w:proofErr w:type="spellEnd"/>
      <w:r w:rsidRPr="00B37568">
        <w:rPr>
          <w:rFonts w:ascii="Times New Roman" w:eastAsia="Times New Roman" w:hAnsi="Times New Roman" w:cs="Times New Roman"/>
          <w:color w:val="7F7F7F" w:themeColor="text1" w:themeTint="80"/>
          <w:sz w:val="24"/>
          <w:szCs w:val="24"/>
          <w:lang w:val="en-GB" w:eastAsia="nl-BE"/>
        </w:rPr>
        <w:t>="ts-folio-02r-margin1&gt;9&lt;/</w:t>
      </w:r>
      <w:proofErr w:type="spellStart"/>
      <w:r w:rsidRPr="00B37568">
        <w:rPr>
          <w:rFonts w:ascii="Times New Roman" w:eastAsia="Times New Roman" w:hAnsi="Times New Roman" w:cs="Times New Roman"/>
          <w:color w:val="7F7F7F" w:themeColor="text1" w:themeTint="80"/>
          <w:sz w:val="24"/>
          <w:szCs w:val="24"/>
          <w:lang w:val="en-GB" w:eastAsia="nl-BE"/>
        </w:rPr>
        <w:t>metamark</w:t>
      </w:r>
      <w:proofErr w:type="spellEnd"/>
      <w:r w:rsidRPr="00B37568">
        <w:rPr>
          <w:rFonts w:ascii="Times New Roman" w:eastAsia="Times New Roman" w:hAnsi="Times New Roman" w:cs="Times New Roman"/>
          <w:color w:val="7F7F7F" w:themeColor="text1" w:themeTint="80"/>
          <w:sz w:val="24"/>
          <w:szCs w:val="24"/>
          <w:lang w:val="en-GB" w:eastAsia="nl-BE"/>
        </w:rPr>
        <w:t>&gt; [some text]</w:t>
      </w:r>
    </w:p>
    <w:p w14:paraId="393D3AB5" w14:textId="77777777" w:rsidR="00D52DC5" w:rsidRDefault="00D52DC5" w:rsidP="00D52DC5">
      <w:pPr>
        <w:pStyle w:val="Subtitel"/>
        <w:rPr>
          <w:rFonts w:eastAsia="Times New Roman"/>
          <w:lang w:val="en-GB" w:eastAsia="nl-BE"/>
        </w:rPr>
      </w:pPr>
      <w:r>
        <w:rPr>
          <w:rFonts w:eastAsia="Times New Roman"/>
          <w:lang w:val="en-GB" w:eastAsia="nl-BE"/>
        </w:rPr>
        <w:t>Attributes</w:t>
      </w:r>
    </w:p>
    <w:p w14:paraId="7D020033" w14:textId="77777777" w:rsidR="00D52DC5" w:rsidRDefault="00D52DC5" w:rsidP="00FA3437">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sidRPr="00A505A8">
        <w:rPr>
          <w:rFonts w:ascii="Times New Roman" w:eastAsia="Times New Roman" w:hAnsi="Times New Roman" w:cs="Times New Roman"/>
          <w:i/>
          <w:sz w:val="24"/>
          <w:szCs w:val="24"/>
          <w:lang w:val="en-GB" w:eastAsia="nl-BE"/>
        </w:rPr>
        <w:t>function</w:t>
      </w:r>
      <w:proofErr w:type="gramEnd"/>
      <w:r w:rsidR="00FA3437">
        <w:rPr>
          <w:rFonts w:ascii="Times New Roman" w:eastAsia="Times New Roman" w:hAnsi="Times New Roman" w:cs="Times New Roman"/>
          <w:sz w:val="24"/>
          <w:szCs w:val="24"/>
          <w:lang w:val="en-GB" w:eastAsia="nl-BE"/>
        </w:rPr>
        <w:tab/>
      </w:r>
      <w:r w:rsidR="00FA3437" w:rsidRPr="00FA3437">
        <w:rPr>
          <w:rFonts w:ascii="Times New Roman" w:eastAsia="Times New Roman" w:hAnsi="Times New Roman" w:cs="Times New Roman"/>
          <w:sz w:val="24"/>
          <w:szCs w:val="24"/>
          <w:lang w:val="en-GB" w:eastAsia="nl-BE"/>
        </w:rPr>
        <w:t>characterizes the function of the</w:t>
      </w:r>
      <w:r w:rsidR="00FA3437">
        <w:rPr>
          <w:rFonts w:ascii="Times New Roman" w:eastAsia="Times New Roman" w:hAnsi="Times New Roman" w:cs="Times New Roman"/>
          <w:sz w:val="24"/>
          <w:szCs w:val="24"/>
          <w:lang w:val="en-GB" w:eastAsia="nl-BE"/>
        </w:rPr>
        <w:t xml:space="preserve"> </w:t>
      </w:r>
      <w:proofErr w:type="spellStart"/>
      <w:r w:rsidR="00FA3437">
        <w:rPr>
          <w:rFonts w:ascii="Times New Roman" w:eastAsia="Times New Roman" w:hAnsi="Times New Roman" w:cs="Times New Roman"/>
          <w:sz w:val="24"/>
          <w:szCs w:val="24"/>
          <w:lang w:val="en-GB" w:eastAsia="nl-BE"/>
        </w:rPr>
        <w:t>metamark</w:t>
      </w:r>
      <w:proofErr w:type="spellEnd"/>
      <w:r w:rsidR="00FA3437">
        <w:rPr>
          <w:rFonts w:ascii="Times New Roman" w:eastAsia="Times New Roman" w:hAnsi="Times New Roman" w:cs="Times New Roman"/>
          <w:sz w:val="24"/>
          <w:szCs w:val="24"/>
          <w:lang w:val="en-GB" w:eastAsia="nl-BE"/>
        </w:rPr>
        <w:t xml:space="preserve">. We distinguish 5 different types of </w:t>
      </w:r>
      <w:r w:rsidR="00FA3437">
        <w:rPr>
          <w:rFonts w:ascii="Times New Roman" w:eastAsia="Times New Roman" w:hAnsi="Times New Roman" w:cs="Times New Roman"/>
          <w:sz w:val="24"/>
          <w:szCs w:val="24"/>
          <w:lang w:val="en-GB" w:eastAsia="nl-BE"/>
        </w:rPr>
        <w:tab/>
        <w:t>function, namely:</w:t>
      </w:r>
    </w:p>
    <w:p w14:paraId="50CEAB8C" w14:textId="77777777" w:rsidR="00FA3437" w:rsidRPr="00FA3437" w:rsidRDefault="00FA3437" w:rsidP="00FA3437">
      <w:pPr>
        <w:pStyle w:val="Lijstalinea"/>
        <w:numPr>
          <w:ilvl w:val="0"/>
          <w:numId w:val="13"/>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b/>
          <w:sz w:val="24"/>
          <w:szCs w:val="24"/>
          <w:lang w:val="en-GB" w:eastAsia="nl-BE"/>
        </w:rPr>
        <w:t xml:space="preserve">Disconnect </w:t>
      </w:r>
    </w:p>
    <w:p w14:paraId="2397FFFD" w14:textId="77777777" w:rsidR="00FA3437" w:rsidRDefault="00FA3437" w:rsidP="00FA3437">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sz w:val="24"/>
          <w:szCs w:val="24"/>
          <w:lang w:val="en-GB" w:eastAsia="nl-BE"/>
        </w:rPr>
        <w:t>where</w:t>
      </w:r>
      <w:proofErr w:type="gramEnd"/>
      <w:r>
        <w:rPr>
          <w:rFonts w:ascii="Times New Roman" w:eastAsia="Times New Roman" w:hAnsi="Times New Roman" w:cs="Times New Roman"/>
          <w:sz w:val="24"/>
          <w:szCs w:val="24"/>
          <w:lang w:val="en-GB" w:eastAsia="nl-BE"/>
        </w:rPr>
        <w:t xml:space="preserve"> two words are written or typed to close together and separated with the marking "\" (usually in the typescripts). </w:t>
      </w:r>
    </w:p>
    <w:p w14:paraId="1944567E" w14:textId="77777777" w:rsidR="00FA3437" w:rsidRDefault="00FA3437" w:rsidP="00FA3437">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
    <w:p w14:paraId="6DB6E17C" w14:textId="77777777" w:rsidR="00FA3437" w:rsidRDefault="00FA3437" w:rsidP="00FA3437">
      <w:pPr>
        <w:pStyle w:val="Lijstalinea"/>
        <w:tabs>
          <w:tab w:val="left" w:pos="1418"/>
          <w:tab w:val="left" w:pos="2410"/>
        </w:tabs>
        <w:spacing w:before="100" w:beforeAutospacing="1" w:after="100" w:afterAutospacing="1"/>
        <w:ind w:left="2127"/>
        <w:jc w:val="both"/>
        <w:rPr>
          <w:rFonts w:ascii="Times New Roman" w:eastAsia="Times New Roman" w:hAnsi="Times New Roman" w:cs="Times New Roman"/>
          <w:color w:val="7F7F7F" w:themeColor="text1" w:themeTint="80"/>
          <w:sz w:val="24"/>
          <w:szCs w:val="24"/>
          <w:lang w:val="en-GB" w:eastAsia="nl-BE"/>
        </w:rPr>
      </w:pPr>
      <w:r w:rsidRPr="00FA3437">
        <w:rPr>
          <w:rFonts w:ascii="Times New Roman" w:eastAsia="Times New Roman" w:hAnsi="Times New Roman" w:cs="Times New Roman"/>
          <w:color w:val="7F7F7F" w:themeColor="text1" w:themeTint="80"/>
          <w:sz w:val="24"/>
          <w:szCs w:val="24"/>
          <w:lang w:val="en-GB" w:eastAsia="nl-BE"/>
        </w:rPr>
        <w:t>De Sultan</w:t>
      </w:r>
      <w:r>
        <w:rPr>
          <w:rFonts w:ascii="Times New Roman" w:eastAsia="Times New Roman" w:hAnsi="Times New Roman" w:cs="Times New Roman"/>
          <w:color w:val="7F7F7F" w:themeColor="text1" w:themeTint="80"/>
          <w:sz w:val="24"/>
          <w:szCs w:val="24"/>
          <w:lang w:val="en-GB" w:eastAsia="nl-BE"/>
        </w:rPr>
        <w:t>&lt;</w:t>
      </w:r>
      <w:proofErr w:type="spellStart"/>
      <w:r>
        <w:rPr>
          <w:rFonts w:ascii="Times New Roman" w:eastAsia="Times New Roman" w:hAnsi="Times New Roman" w:cs="Times New Roman"/>
          <w:color w:val="7F7F7F" w:themeColor="text1" w:themeTint="80"/>
          <w:sz w:val="24"/>
          <w:szCs w:val="24"/>
          <w:lang w:val="en-GB" w:eastAsia="nl-BE"/>
        </w:rPr>
        <w:t>metamark</w:t>
      </w:r>
      <w:proofErr w:type="spellEnd"/>
      <w:r>
        <w:rPr>
          <w:rFonts w:ascii="Times New Roman" w:eastAsia="Times New Roman" w:hAnsi="Times New Roman" w:cs="Times New Roman"/>
          <w:color w:val="7F7F7F" w:themeColor="text1" w:themeTint="80"/>
          <w:sz w:val="24"/>
          <w:szCs w:val="24"/>
          <w:lang w:val="en-GB" w:eastAsia="nl-BE"/>
        </w:rPr>
        <w:t xml:space="preserve"> function="disconnect"&gt;\&lt;/</w:t>
      </w:r>
      <w:proofErr w:type="spellStart"/>
      <w:r>
        <w:rPr>
          <w:rFonts w:ascii="Times New Roman" w:eastAsia="Times New Roman" w:hAnsi="Times New Roman" w:cs="Times New Roman"/>
          <w:color w:val="7F7F7F" w:themeColor="text1" w:themeTint="80"/>
          <w:sz w:val="24"/>
          <w:szCs w:val="24"/>
          <w:lang w:val="en-GB" w:eastAsia="nl-BE"/>
        </w:rPr>
        <w:t>metamark</w:t>
      </w:r>
      <w:proofErr w:type="spellEnd"/>
      <w:r>
        <w:rPr>
          <w:rFonts w:ascii="Times New Roman" w:eastAsia="Times New Roman" w:hAnsi="Times New Roman" w:cs="Times New Roman"/>
          <w:color w:val="7F7F7F" w:themeColor="text1" w:themeTint="80"/>
          <w:sz w:val="24"/>
          <w:szCs w:val="24"/>
          <w:lang w:val="en-GB" w:eastAsia="nl-BE"/>
        </w:rPr>
        <w:t>&gt;</w:t>
      </w:r>
      <w:proofErr w:type="spellStart"/>
      <w:r>
        <w:rPr>
          <w:rFonts w:ascii="Times New Roman" w:eastAsia="Times New Roman" w:hAnsi="Times New Roman" w:cs="Times New Roman"/>
          <w:color w:val="7F7F7F" w:themeColor="text1" w:themeTint="80"/>
          <w:sz w:val="24"/>
          <w:szCs w:val="24"/>
          <w:lang w:val="en-GB" w:eastAsia="nl-BE"/>
        </w:rPr>
        <w:t>zei</w:t>
      </w:r>
      <w:proofErr w:type="spellEnd"/>
    </w:p>
    <w:p w14:paraId="1BF5375A" w14:textId="77777777" w:rsidR="00FA3437" w:rsidRPr="00FA3437" w:rsidRDefault="00FA3437" w:rsidP="00FA3437">
      <w:pPr>
        <w:pStyle w:val="Lijstalinea"/>
        <w:tabs>
          <w:tab w:val="left" w:pos="1418"/>
          <w:tab w:val="left" w:pos="2410"/>
        </w:tabs>
        <w:spacing w:before="100" w:beforeAutospacing="1" w:after="100" w:afterAutospacing="1"/>
        <w:ind w:left="2127"/>
        <w:jc w:val="both"/>
        <w:rPr>
          <w:rFonts w:ascii="Times New Roman" w:eastAsia="Times New Roman" w:hAnsi="Times New Roman" w:cs="Times New Roman"/>
          <w:color w:val="7F7F7F" w:themeColor="text1" w:themeTint="80"/>
          <w:sz w:val="24"/>
          <w:szCs w:val="24"/>
          <w:lang w:val="en-GB" w:eastAsia="nl-BE"/>
        </w:rPr>
      </w:pPr>
    </w:p>
    <w:p w14:paraId="2959415A" w14:textId="77777777" w:rsidR="00FA3437" w:rsidRPr="00A505A8" w:rsidRDefault="00FA3437" w:rsidP="00FA3437">
      <w:pPr>
        <w:pStyle w:val="Lijstalinea"/>
        <w:numPr>
          <w:ilvl w:val="0"/>
          <w:numId w:val="13"/>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b/>
          <w:sz w:val="24"/>
          <w:szCs w:val="24"/>
          <w:lang w:val="en-GB" w:eastAsia="nl-BE"/>
        </w:rPr>
        <w:t>Transposition</w:t>
      </w:r>
    </w:p>
    <w:p w14:paraId="602CE260" w14:textId="77777777" w:rsidR="00A505A8" w:rsidRPr="00A505A8" w:rsidRDefault="00A505A8" w:rsidP="00A505A8">
      <w:pPr>
        <w:pStyle w:val="Lijstalinea"/>
        <w:tabs>
          <w:tab w:val="left" w:pos="1418"/>
        </w:tabs>
        <w:spacing w:before="100" w:beforeAutospacing="1" w:after="100" w:afterAutospacing="1"/>
        <w:ind w:left="2133"/>
        <w:jc w:val="both"/>
        <w:rPr>
          <w:rFonts w:ascii="Times New Roman" w:eastAsia="Times New Roman" w:hAnsi="Times New Roman" w:cs="Times New Roman"/>
          <w:color w:val="00B050"/>
          <w:sz w:val="24"/>
          <w:szCs w:val="24"/>
          <w:lang w:eastAsia="nl-BE"/>
        </w:rPr>
      </w:pPr>
      <w:r w:rsidRPr="00A505A8">
        <w:rPr>
          <w:rFonts w:ascii="Times New Roman" w:eastAsia="Times New Roman" w:hAnsi="Times New Roman" w:cs="Times New Roman"/>
          <w:b/>
          <w:color w:val="00B050"/>
          <w:sz w:val="24"/>
          <w:szCs w:val="24"/>
          <w:highlight w:val="yellow"/>
          <w:lang w:eastAsia="nl-BE"/>
        </w:rPr>
        <w:t>[</w:t>
      </w:r>
      <w:r w:rsidRPr="00A505A8">
        <w:rPr>
          <w:rFonts w:ascii="Times New Roman" w:eastAsia="Times New Roman" w:hAnsi="Times New Roman" w:cs="Times New Roman"/>
          <w:color w:val="00B050"/>
          <w:sz w:val="24"/>
          <w:szCs w:val="24"/>
          <w:highlight w:val="yellow"/>
          <w:lang w:eastAsia="nl-BE"/>
        </w:rPr>
        <w:t>zijn deze twee values niet hetzelfde: beiden om een paragraaf te verplaatsen naar een andere plek: kan je dan zelfs niet beter een gewone transposition gebruiken?]</w:t>
      </w:r>
    </w:p>
    <w:p w14:paraId="34F55E0F" w14:textId="77777777" w:rsidR="00FA3437" w:rsidRPr="00A505A8" w:rsidRDefault="00FA3437" w:rsidP="00FA3437">
      <w:pPr>
        <w:pStyle w:val="Lijstalinea"/>
        <w:numPr>
          <w:ilvl w:val="0"/>
          <w:numId w:val="13"/>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b/>
          <w:sz w:val="24"/>
          <w:szCs w:val="24"/>
          <w:lang w:val="en-GB" w:eastAsia="nl-BE"/>
        </w:rPr>
        <w:t xml:space="preserve">Reorder </w:t>
      </w:r>
    </w:p>
    <w:p w14:paraId="44262F7A" w14:textId="77777777" w:rsidR="00A505A8" w:rsidRPr="00FA3437" w:rsidRDefault="00A505A8" w:rsidP="00A505A8">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
    <w:p w14:paraId="07F846D9" w14:textId="77777777" w:rsidR="00FA3437" w:rsidRPr="00A505A8" w:rsidRDefault="00FA3437" w:rsidP="00FA3437">
      <w:pPr>
        <w:pStyle w:val="Lijstalinea"/>
        <w:numPr>
          <w:ilvl w:val="0"/>
          <w:numId w:val="13"/>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b/>
          <w:sz w:val="24"/>
          <w:szCs w:val="24"/>
          <w:lang w:val="en-GB" w:eastAsia="nl-BE"/>
        </w:rPr>
        <w:t>Insertion</w:t>
      </w:r>
    </w:p>
    <w:p w14:paraId="5AC2990B" w14:textId="77777777" w:rsidR="00A505A8" w:rsidRDefault="00A505A8" w:rsidP="00A505A8">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sz w:val="24"/>
          <w:szCs w:val="24"/>
          <w:lang w:val="en-GB" w:eastAsia="nl-BE"/>
        </w:rPr>
        <w:t>when</w:t>
      </w:r>
      <w:proofErr w:type="gramEnd"/>
      <w:r>
        <w:rPr>
          <w:rFonts w:ascii="Times New Roman" w:eastAsia="Times New Roman" w:hAnsi="Times New Roman" w:cs="Times New Roman"/>
          <w:sz w:val="24"/>
          <w:szCs w:val="24"/>
          <w:lang w:val="en-GB" w:eastAsia="nl-BE"/>
        </w:rPr>
        <w:t xml:space="preserve"> Brulez adds an "X" inline or in the margins to indicate where an </w:t>
      </w:r>
      <w:r w:rsidRPr="00A505A8">
        <w:rPr>
          <w:rFonts w:ascii="Times New Roman" w:eastAsia="Times New Roman" w:hAnsi="Times New Roman" w:cs="Times New Roman"/>
          <w:color w:val="FF0000"/>
          <w:sz w:val="24"/>
          <w:szCs w:val="24"/>
          <w:lang w:val="en-GB" w:eastAsia="nl-BE"/>
        </w:rPr>
        <w:t>&lt;add&gt;</w:t>
      </w:r>
      <w:r>
        <w:rPr>
          <w:rFonts w:ascii="Times New Roman" w:eastAsia="Times New Roman" w:hAnsi="Times New Roman" w:cs="Times New Roman"/>
          <w:sz w:val="24"/>
          <w:szCs w:val="24"/>
          <w:lang w:val="en-GB" w:eastAsia="nl-BE"/>
        </w:rPr>
        <w:t xml:space="preserve"> should be inserted in the text. </w:t>
      </w:r>
    </w:p>
    <w:p w14:paraId="76762D42" w14:textId="77777777" w:rsidR="00A505A8" w:rsidRDefault="00A505A8" w:rsidP="00A505A8">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
    <w:p w14:paraId="2EB33D41" w14:textId="77777777" w:rsidR="00A505A8" w:rsidRPr="00A505A8" w:rsidRDefault="00A505A8" w:rsidP="00A505A8">
      <w:pPr>
        <w:pStyle w:val="Lijstalinea"/>
        <w:tabs>
          <w:tab w:val="left" w:pos="1418"/>
        </w:tabs>
        <w:spacing w:before="100" w:beforeAutospacing="1" w:after="100" w:afterAutospacing="1"/>
        <w:ind w:left="2133"/>
        <w:jc w:val="both"/>
        <w:rPr>
          <w:rFonts w:ascii="Times New Roman" w:eastAsia="Times New Roman" w:hAnsi="Times New Roman" w:cs="Times New Roman"/>
          <w:color w:val="7F7F7F" w:themeColor="text1" w:themeTint="80"/>
          <w:sz w:val="24"/>
          <w:szCs w:val="24"/>
          <w:lang w:val="en-GB" w:eastAsia="nl-BE"/>
        </w:rPr>
      </w:pPr>
      <w:r w:rsidRPr="00A505A8">
        <w:rPr>
          <w:rFonts w:ascii="Times New Roman" w:eastAsia="Times New Roman" w:hAnsi="Times New Roman" w:cs="Times New Roman"/>
          <w:color w:val="7F7F7F" w:themeColor="text1" w:themeTint="80"/>
          <w:sz w:val="24"/>
          <w:szCs w:val="24"/>
          <w:lang w:val="en-GB" w:eastAsia="nl-BE"/>
        </w:rPr>
        <w:t>&lt;</w:t>
      </w:r>
      <w:proofErr w:type="spellStart"/>
      <w:proofErr w:type="gramStart"/>
      <w:r w:rsidRPr="00A505A8">
        <w:rPr>
          <w:rFonts w:ascii="Times New Roman" w:eastAsia="Times New Roman" w:hAnsi="Times New Roman" w:cs="Times New Roman"/>
          <w:color w:val="7F7F7F" w:themeColor="text1" w:themeTint="80"/>
          <w:sz w:val="24"/>
          <w:szCs w:val="24"/>
          <w:lang w:val="en-GB" w:eastAsia="nl-BE"/>
        </w:rPr>
        <w:t>metamark</w:t>
      </w:r>
      <w:proofErr w:type="spellEnd"/>
      <w:proofErr w:type="gramEnd"/>
      <w:r w:rsidRPr="00A505A8">
        <w:rPr>
          <w:rFonts w:ascii="Times New Roman" w:eastAsia="Times New Roman" w:hAnsi="Times New Roman" w:cs="Times New Roman"/>
          <w:color w:val="7F7F7F" w:themeColor="text1" w:themeTint="80"/>
          <w:sz w:val="24"/>
          <w:szCs w:val="24"/>
          <w:lang w:val="en-GB" w:eastAsia="nl-BE"/>
        </w:rPr>
        <w:t xml:space="preserve"> function="insertion"&gt;X&lt;/</w:t>
      </w:r>
      <w:proofErr w:type="spellStart"/>
      <w:r w:rsidRPr="00A505A8">
        <w:rPr>
          <w:rFonts w:ascii="Times New Roman" w:eastAsia="Times New Roman" w:hAnsi="Times New Roman" w:cs="Times New Roman"/>
          <w:color w:val="7F7F7F" w:themeColor="text1" w:themeTint="80"/>
          <w:sz w:val="24"/>
          <w:szCs w:val="24"/>
          <w:lang w:val="en-GB" w:eastAsia="nl-BE"/>
        </w:rPr>
        <w:t>metamark</w:t>
      </w:r>
      <w:proofErr w:type="spellEnd"/>
      <w:r w:rsidRPr="00A505A8">
        <w:rPr>
          <w:rFonts w:ascii="Times New Roman" w:eastAsia="Times New Roman" w:hAnsi="Times New Roman" w:cs="Times New Roman"/>
          <w:color w:val="7F7F7F" w:themeColor="text1" w:themeTint="80"/>
          <w:sz w:val="24"/>
          <w:szCs w:val="24"/>
          <w:lang w:val="en-GB" w:eastAsia="nl-BE"/>
        </w:rPr>
        <w:t>&gt;</w:t>
      </w:r>
    </w:p>
    <w:p w14:paraId="2D41BF41" w14:textId="77777777" w:rsidR="00A505A8" w:rsidRPr="00A505A8" w:rsidRDefault="00A505A8" w:rsidP="00A505A8">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
    <w:p w14:paraId="4E52F5E2" w14:textId="77777777" w:rsidR="00FA3437" w:rsidRPr="00FA3437" w:rsidRDefault="00FA3437" w:rsidP="00FA3437">
      <w:pPr>
        <w:pStyle w:val="Lijstalinea"/>
        <w:numPr>
          <w:ilvl w:val="0"/>
          <w:numId w:val="13"/>
        </w:num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b/>
          <w:sz w:val="24"/>
          <w:szCs w:val="24"/>
          <w:lang w:val="en-GB" w:eastAsia="nl-BE"/>
        </w:rPr>
        <w:t>Deletion</w:t>
      </w:r>
    </w:p>
    <w:p w14:paraId="5FAFADB3" w14:textId="77777777" w:rsidR="00FA3437" w:rsidRDefault="00FA3437" w:rsidP="00FA3437">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sz w:val="24"/>
          <w:szCs w:val="24"/>
          <w:lang w:val="en-GB" w:eastAsia="nl-BE"/>
        </w:rPr>
        <w:lastRenderedPageBreak/>
        <w:t>when</w:t>
      </w:r>
      <w:proofErr w:type="gramEnd"/>
      <w:r>
        <w:rPr>
          <w:rFonts w:ascii="Times New Roman" w:eastAsia="Times New Roman" w:hAnsi="Times New Roman" w:cs="Times New Roman"/>
          <w:sz w:val="24"/>
          <w:szCs w:val="24"/>
          <w:lang w:val="en-GB" w:eastAsia="nl-BE"/>
        </w:rPr>
        <w:t xml:space="preserve"> Brulez adds "</w:t>
      </w:r>
      <w:r w:rsidRPr="00FA3437">
        <w:rPr>
          <w:rFonts w:ascii="Times New Roman" w:eastAsia="Times New Roman" w:hAnsi="Times New Roman" w:cs="Times New Roman"/>
          <w:sz w:val="24"/>
          <w:szCs w:val="24"/>
          <w:lang w:val="en-GB" w:eastAsia="nl-BE"/>
        </w:rPr>
        <w:t>₰</w:t>
      </w:r>
      <w:r>
        <w:rPr>
          <w:rFonts w:ascii="Times New Roman" w:eastAsia="Times New Roman" w:hAnsi="Times New Roman" w:cs="Times New Roman"/>
          <w:sz w:val="24"/>
          <w:szCs w:val="24"/>
          <w:lang w:val="en-GB" w:eastAsia="nl-BE"/>
        </w:rPr>
        <w:t xml:space="preserve">" (HTML entity: </w:t>
      </w:r>
      <w:r w:rsidRPr="00FA3437">
        <w:rPr>
          <w:rFonts w:ascii="Times New Roman" w:eastAsia="Times New Roman" w:hAnsi="Times New Roman" w:cs="Times New Roman"/>
          <w:sz w:val="24"/>
          <w:szCs w:val="24"/>
          <w:lang w:val="en-GB" w:eastAsia="nl-BE"/>
        </w:rPr>
        <w:t>&amp;#8368;</w:t>
      </w:r>
      <w:r>
        <w:rPr>
          <w:rFonts w:ascii="Times New Roman" w:eastAsia="Times New Roman" w:hAnsi="Times New Roman" w:cs="Times New Roman"/>
          <w:sz w:val="24"/>
          <w:szCs w:val="24"/>
          <w:lang w:val="en-GB" w:eastAsia="nl-BE"/>
        </w:rPr>
        <w:t xml:space="preserve">) in the margins to indicate that the marked passage should be deleted. </w:t>
      </w:r>
    </w:p>
    <w:p w14:paraId="71A79A9E" w14:textId="77777777" w:rsidR="00FA3437" w:rsidRDefault="00FA3437" w:rsidP="00FA3437">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
    <w:p w14:paraId="45E3A37F" w14:textId="77777777" w:rsidR="00FA3437" w:rsidRPr="00FA3437" w:rsidRDefault="00FA3437" w:rsidP="00FA3437">
      <w:pPr>
        <w:pStyle w:val="Lijstalinea"/>
        <w:tabs>
          <w:tab w:val="left" w:pos="1418"/>
        </w:tabs>
        <w:spacing w:before="100" w:beforeAutospacing="1" w:after="100" w:afterAutospacing="1"/>
        <w:ind w:left="2133"/>
        <w:jc w:val="both"/>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color w:val="7F7F7F" w:themeColor="text1" w:themeTint="80"/>
          <w:sz w:val="24"/>
          <w:szCs w:val="24"/>
          <w:lang w:val="en-GB" w:eastAsia="nl-BE"/>
        </w:rPr>
        <w:t>&lt;</w:t>
      </w:r>
      <w:proofErr w:type="spellStart"/>
      <w:proofErr w:type="gramStart"/>
      <w:r>
        <w:rPr>
          <w:rFonts w:ascii="Times New Roman" w:eastAsia="Times New Roman" w:hAnsi="Times New Roman" w:cs="Times New Roman"/>
          <w:color w:val="7F7F7F" w:themeColor="text1" w:themeTint="80"/>
          <w:sz w:val="24"/>
          <w:szCs w:val="24"/>
          <w:lang w:val="en-GB" w:eastAsia="nl-BE"/>
        </w:rPr>
        <w:t>metamark</w:t>
      </w:r>
      <w:proofErr w:type="spellEnd"/>
      <w:proofErr w:type="gramEnd"/>
      <w:r>
        <w:rPr>
          <w:rFonts w:ascii="Times New Roman" w:eastAsia="Times New Roman" w:hAnsi="Times New Roman" w:cs="Times New Roman"/>
          <w:color w:val="7F7F7F" w:themeColor="text1" w:themeTint="80"/>
          <w:sz w:val="24"/>
          <w:szCs w:val="24"/>
          <w:lang w:val="en-GB" w:eastAsia="nl-BE"/>
        </w:rPr>
        <w:t xml:space="preserve"> function="deletion"&gt;</w:t>
      </w:r>
      <w:r w:rsidRPr="00FA3437">
        <w:rPr>
          <w:rFonts w:ascii="Times New Roman" w:eastAsia="Times New Roman" w:hAnsi="Times New Roman" w:cs="Times New Roman"/>
          <w:color w:val="7F7F7F" w:themeColor="text1" w:themeTint="80"/>
          <w:sz w:val="24"/>
          <w:szCs w:val="24"/>
          <w:lang w:val="en-GB" w:eastAsia="nl-BE"/>
        </w:rPr>
        <w:t>&amp;#8368;</w:t>
      </w:r>
      <w:r>
        <w:rPr>
          <w:rFonts w:ascii="Times New Roman" w:eastAsia="Times New Roman" w:hAnsi="Times New Roman" w:cs="Times New Roman"/>
          <w:color w:val="7F7F7F" w:themeColor="text1" w:themeTint="80"/>
          <w:sz w:val="24"/>
          <w:szCs w:val="24"/>
          <w:lang w:val="en-GB" w:eastAsia="nl-BE"/>
        </w:rPr>
        <w:t>&lt;/</w:t>
      </w:r>
      <w:proofErr w:type="spellStart"/>
      <w:r>
        <w:rPr>
          <w:rFonts w:ascii="Times New Roman" w:eastAsia="Times New Roman" w:hAnsi="Times New Roman" w:cs="Times New Roman"/>
          <w:color w:val="7F7F7F" w:themeColor="text1" w:themeTint="80"/>
          <w:sz w:val="24"/>
          <w:szCs w:val="24"/>
          <w:lang w:val="en-GB" w:eastAsia="nl-BE"/>
        </w:rPr>
        <w:t>metamark</w:t>
      </w:r>
      <w:proofErr w:type="spellEnd"/>
      <w:r>
        <w:rPr>
          <w:rFonts w:ascii="Times New Roman" w:eastAsia="Times New Roman" w:hAnsi="Times New Roman" w:cs="Times New Roman"/>
          <w:color w:val="7F7F7F" w:themeColor="text1" w:themeTint="80"/>
          <w:sz w:val="24"/>
          <w:szCs w:val="24"/>
          <w:lang w:val="en-GB" w:eastAsia="nl-BE"/>
        </w:rPr>
        <w:t>&gt;</w:t>
      </w:r>
    </w:p>
    <w:p w14:paraId="490421F8" w14:textId="77777777" w:rsidR="00FA3437" w:rsidRPr="00FA3437" w:rsidRDefault="00FA3437" w:rsidP="00FA3437">
      <w:pPr>
        <w:pStyle w:val="Lijstalinea"/>
        <w:tabs>
          <w:tab w:val="left" w:pos="1418"/>
        </w:tabs>
        <w:spacing w:before="100" w:beforeAutospacing="1" w:after="100" w:afterAutospacing="1"/>
        <w:ind w:left="2133"/>
        <w:jc w:val="both"/>
        <w:rPr>
          <w:rFonts w:ascii="Times New Roman" w:eastAsia="Times New Roman" w:hAnsi="Times New Roman" w:cs="Times New Roman"/>
          <w:sz w:val="24"/>
          <w:szCs w:val="24"/>
          <w:lang w:val="en-GB" w:eastAsia="nl-BE"/>
        </w:rPr>
      </w:pPr>
    </w:p>
    <w:p w14:paraId="3E97F0F9" w14:textId="77777777" w:rsidR="00D52DC5" w:rsidRDefault="00D52DC5" w:rsidP="00A505A8">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sidRPr="00A505A8">
        <w:rPr>
          <w:rFonts w:ascii="Times New Roman" w:eastAsia="Times New Roman" w:hAnsi="Times New Roman" w:cs="Times New Roman"/>
          <w:i/>
          <w:sz w:val="24"/>
          <w:szCs w:val="24"/>
          <w:lang w:val="en-GB" w:eastAsia="nl-BE"/>
        </w:rPr>
        <w:t>rend</w:t>
      </w:r>
      <w:proofErr w:type="gramEnd"/>
      <w:r w:rsidR="00A505A8">
        <w:rPr>
          <w:rFonts w:ascii="Times New Roman" w:eastAsia="Times New Roman" w:hAnsi="Times New Roman" w:cs="Times New Roman"/>
          <w:sz w:val="24"/>
          <w:szCs w:val="24"/>
          <w:lang w:val="en-GB" w:eastAsia="nl-BE"/>
        </w:rPr>
        <w:tab/>
        <w:t xml:space="preserve">To indicate that Brulez used a normal accolade, we add the value "line". </w:t>
      </w:r>
    </w:p>
    <w:p w14:paraId="66045E0A" w14:textId="77777777" w:rsidR="00D52DC5" w:rsidRPr="00A505A8" w:rsidRDefault="00D52DC5" w:rsidP="00D52DC5">
      <w:pPr>
        <w:spacing w:before="100" w:beforeAutospacing="1" w:after="100" w:afterAutospacing="1"/>
        <w:jc w:val="both"/>
        <w:rPr>
          <w:rFonts w:ascii="Times New Roman" w:eastAsia="Times New Roman" w:hAnsi="Times New Roman" w:cs="Times New Roman"/>
          <w:color w:val="00B050"/>
          <w:sz w:val="24"/>
          <w:szCs w:val="24"/>
          <w:lang w:val="en-GB" w:eastAsia="nl-BE"/>
        </w:rPr>
      </w:pPr>
      <w:r>
        <w:rPr>
          <w:rFonts w:ascii="Times New Roman" w:eastAsia="Times New Roman" w:hAnsi="Times New Roman" w:cs="Times New Roman"/>
          <w:sz w:val="24"/>
          <w:szCs w:val="24"/>
          <w:lang w:val="en-GB" w:eastAsia="nl-BE"/>
        </w:rPr>
        <w:t>@</w:t>
      </w:r>
      <w:proofErr w:type="gramStart"/>
      <w:r w:rsidRPr="00A505A8">
        <w:rPr>
          <w:rFonts w:ascii="Times New Roman" w:eastAsia="Times New Roman" w:hAnsi="Times New Roman" w:cs="Times New Roman"/>
          <w:i/>
          <w:sz w:val="24"/>
          <w:szCs w:val="24"/>
          <w:lang w:val="en-GB" w:eastAsia="nl-BE"/>
        </w:rPr>
        <w:t>target</w:t>
      </w:r>
      <w:proofErr w:type="gramEnd"/>
      <w:r w:rsidR="00A505A8">
        <w:rPr>
          <w:rFonts w:ascii="Times New Roman" w:eastAsia="Times New Roman" w:hAnsi="Times New Roman" w:cs="Times New Roman"/>
          <w:sz w:val="24"/>
          <w:szCs w:val="24"/>
          <w:lang w:val="en-GB" w:eastAsia="nl-BE"/>
        </w:rPr>
        <w:tab/>
      </w:r>
      <w:r w:rsidR="00A505A8" w:rsidRPr="00A505A8">
        <w:rPr>
          <w:rFonts w:ascii="Times New Roman" w:eastAsia="Times New Roman" w:hAnsi="Times New Roman" w:cs="Times New Roman"/>
          <w:color w:val="00B050"/>
          <w:sz w:val="24"/>
          <w:szCs w:val="24"/>
          <w:highlight w:val="yellow"/>
          <w:lang w:val="en-GB" w:eastAsia="nl-BE"/>
        </w:rPr>
        <w:t>[not sure what this does.]</w:t>
      </w:r>
    </w:p>
    <w:p w14:paraId="5098A0D0" w14:textId="77777777" w:rsidR="00D52DC5" w:rsidRDefault="00D52DC5" w:rsidP="00A505A8">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sidRPr="00A505A8">
        <w:rPr>
          <w:rFonts w:ascii="Times New Roman" w:eastAsia="Times New Roman" w:hAnsi="Times New Roman" w:cs="Times New Roman"/>
          <w:i/>
          <w:sz w:val="24"/>
          <w:szCs w:val="24"/>
          <w:lang w:val="en-GB" w:eastAsia="nl-BE"/>
        </w:rPr>
        <w:t>ref</w:t>
      </w:r>
      <w:proofErr w:type="gramEnd"/>
      <w:r w:rsidR="00A505A8">
        <w:rPr>
          <w:rFonts w:ascii="Times New Roman" w:eastAsia="Times New Roman" w:hAnsi="Times New Roman" w:cs="Times New Roman"/>
          <w:sz w:val="24"/>
          <w:szCs w:val="24"/>
          <w:lang w:val="en-GB" w:eastAsia="nl-BE"/>
        </w:rPr>
        <w:tab/>
        <w:t xml:space="preserve">The value is made up from an </w:t>
      </w:r>
      <w:proofErr w:type="spellStart"/>
      <w:r w:rsidR="00A505A8">
        <w:rPr>
          <w:rFonts w:ascii="Times New Roman" w:eastAsia="Times New Roman" w:hAnsi="Times New Roman" w:cs="Times New Roman"/>
          <w:sz w:val="24"/>
          <w:szCs w:val="24"/>
          <w:lang w:val="en-GB" w:eastAsia="nl-BE"/>
        </w:rPr>
        <w:t>hashtag</w:t>
      </w:r>
      <w:proofErr w:type="spellEnd"/>
      <w:r w:rsidR="00A505A8">
        <w:rPr>
          <w:rFonts w:ascii="Times New Roman" w:eastAsia="Times New Roman" w:hAnsi="Times New Roman" w:cs="Times New Roman"/>
          <w:sz w:val="24"/>
          <w:szCs w:val="24"/>
          <w:lang w:val="en-GB" w:eastAsia="nl-BE"/>
        </w:rPr>
        <w:t xml:space="preserve"> and the </w:t>
      </w:r>
      <w:proofErr w:type="spellStart"/>
      <w:r w:rsidR="00A505A8">
        <w:rPr>
          <w:rFonts w:ascii="Times New Roman" w:eastAsia="Times New Roman" w:hAnsi="Times New Roman" w:cs="Times New Roman"/>
          <w:sz w:val="24"/>
          <w:szCs w:val="24"/>
          <w:lang w:val="en-GB" w:eastAsia="nl-BE"/>
        </w:rPr>
        <w:t>xml:id</w:t>
      </w:r>
      <w:proofErr w:type="spellEnd"/>
      <w:r w:rsidR="00A505A8">
        <w:rPr>
          <w:rFonts w:ascii="Times New Roman" w:eastAsia="Times New Roman" w:hAnsi="Times New Roman" w:cs="Times New Roman"/>
          <w:sz w:val="24"/>
          <w:szCs w:val="24"/>
          <w:lang w:val="en-GB" w:eastAsia="nl-BE"/>
        </w:rPr>
        <w:t xml:space="preserve"> of the </w:t>
      </w:r>
      <w:proofErr w:type="spellStart"/>
      <w:r w:rsidR="00A505A8">
        <w:rPr>
          <w:rFonts w:ascii="Times New Roman" w:eastAsia="Times New Roman" w:hAnsi="Times New Roman" w:cs="Times New Roman"/>
          <w:sz w:val="24"/>
          <w:szCs w:val="24"/>
          <w:lang w:val="en-GB" w:eastAsia="nl-BE"/>
        </w:rPr>
        <w:t>the</w:t>
      </w:r>
      <w:proofErr w:type="spellEnd"/>
      <w:r w:rsidR="00A505A8">
        <w:rPr>
          <w:rFonts w:ascii="Times New Roman" w:eastAsia="Times New Roman" w:hAnsi="Times New Roman" w:cs="Times New Roman"/>
          <w:sz w:val="24"/>
          <w:szCs w:val="24"/>
          <w:lang w:val="en-GB" w:eastAsia="nl-BE"/>
        </w:rPr>
        <w:t xml:space="preserve"> sentence or </w:t>
      </w:r>
      <w:r w:rsidR="00A505A8">
        <w:rPr>
          <w:rFonts w:ascii="Times New Roman" w:eastAsia="Times New Roman" w:hAnsi="Times New Roman" w:cs="Times New Roman"/>
          <w:sz w:val="24"/>
          <w:szCs w:val="24"/>
          <w:lang w:val="en-GB" w:eastAsia="nl-BE"/>
        </w:rPr>
        <w:tab/>
        <w:t>page of the schematic overview</w:t>
      </w:r>
      <w:r w:rsidR="00B37568">
        <w:rPr>
          <w:rFonts w:ascii="Times New Roman" w:eastAsia="Times New Roman" w:hAnsi="Times New Roman" w:cs="Times New Roman"/>
          <w:sz w:val="24"/>
          <w:szCs w:val="24"/>
          <w:lang w:val="en-GB" w:eastAsia="nl-BE"/>
        </w:rPr>
        <w:t xml:space="preserve">, or to the </w:t>
      </w:r>
      <w:r w:rsidR="00B37568" w:rsidRPr="00C63CB0">
        <w:rPr>
          <w:rFonts w:ascii="Times New Roman" w:eastAsia="Times New Roman" w:hAnsi="Times New Roman" w:cs="Times New Roman"/>
          <w:color w:val="FF0000"/>
          <w:sz w:val="24"/>
          <w:szCs w:val="24"/>
          <w:lang w:val="en-GB" w:eastAsia="nl-BE"/>
        </w:rPr>
        <w:t>&lt;</w:t>
      </w:r>
      <w:proofErr w:type="spellStart"/>
      <w:r w:rsidR="00B37568" w:rsidRPr="00C63CB0">
        <w:rPr>
          <w:rFonts w:ascii="Times New Roman" w:eastAsia="Times New Roman" w:hAnsi="Times New Roman" w:cs="Times New Roman"/>
          <w:color w:val="FF0000"/>
          <w:sz w:val="24"/>
          <w:szCs w:val="24"/>
          <w:lang w:val="en-GB" w:eastAsia="nl-BE"/>
        </w:rPr>
        <w:t>metamark</w:t>
      </w:r>
      <w:proofErr w:type="spellEnd"/>
      <w:r w:rsidR="00B37568" w:rsidRPr="00C63CB0">
        <w:rPr>
          <w:rFonts w:ascii="Times New Roman" w:eastAsia="Times New Roman" w:hAnsi="Times New Roman" w:cs="Times New Roman"/>
          <w:color w:val="FF0000"/>
          <w:sz w:val="24"/>
          <w:szCs w:val="24"/>
          <w:lang w:val="en-GB" w:eastAsia="nl-BE"/>
        </w:rPr>
        <w:t>&gt;</w:t>
      </w:r>
      <w:r w:rsidR="00B37568">
        <w:rPr>
          <w:rFonts w:ascii="Times New Roman" w:eastAsia="Times New Roman" w:hAnsi="Times New Roman" w:cs="Times New Roman"/>
          <w:sz w:val="24"/>
          <w:szCs w:val="24"/>
          <w:lang w:val="en-GB" w:eastAsia="nl-BE"/>
        </w:rPr>
        <w:t xml:space="preserve"> containing the page </w:t>
      </w:r>
      <w:r w:rsidR="00C63CB0">
        <w:rPr>
          <w:rFonts w:ascii="Times New Roman" w:eastAsia="Times New Roman" w:hAnsi="Times New Roman" w:cs="Times New Roman"/>
          <w:sz w:val="24"/>
          <w:szCs w:val="24"/>
          <w:lang w:val="en-GB" w:eastAsia="nl-BE"/>
        </w:rPr>
        <w:tab/>
      </w:r>
      <w:r w:rsidR="00B37568">
        <w:rPr>
          <w:rFonts w:ascii="Times New Roman" w:eastAsia="Times New Roman" w:hAnsi="Times New Roman" w:cs="Times New Roman"/>
          <w:sz w:val="24"/>
          <w:szCs w:val="24"/>
          <w:lang w:val="en-GB" w:eastAsia="nl-BE"/>
        </w:rPr>
        <w:t>number you are refer</w:t>
      </w:r>
      <w:r w:rsidR="00C63CB0">
        <w:rPr>
          <w:rFonts w:ascii="Times New Roman" w:eastAsia="Times New Roman" w:hAnsi="Times New Roman" w:cs="Times New Roman"/>
          <w:sz w:val="24"/>
          <w:szCs w:val="24"/>
          <w:lang w:val="en-GB" w:eastAsia="nl-BE"/>
        </w:rPr>
        <w:t>r</w:t>
      </w:r>
      <w:r w:rsidR="00B37568">
        <w:rPr>
          <w:rFonts w:ascii="Times New Roman" w:eastAsia="Times New Roman" w:hAnsi="Times New Roman" w:cs="Times New Roman"/>
          <w:sz w:val="24"/>
          <w:szCs w:val="24"/>
          <w:lang w:val="en-GB" w:eastAsia="nl-BE"/>
        </w:rPr>
        <w:t>ing to</w:t>
      </w:r>
      <w:r w:rsidR="00A505A8">
        <w:rPr>
          <w:rFonts w:ascii="Times New Roman" w:eastAsia="Times New Roman" w:hAnsi="Times New Roman" w:cs="Times New Roman"/>
          <w:sz w:val="24"/>
          <w:szCs w:val="24"/>
          <w:lang w:val="en-GB" w:eastAsia="nl-BE"/>
        </w:rPr>
        <w:t>. (</w:t>
      </w:r>
      <w:proofErr w:type="gramStart"/>
      <w:r w:rsidR="00A505A8">
        <w:rPr>
          <w:rFonts w:ascii="Times New Roman" w:eastAsia="Times New Roman" w:hAnsi="Times New Roman" w:cs="Times New Roman"/>
          <w:sz w:val="24"/>
          <w:szCs w:val="24"/>
          <w:lang w:val="en-GB" w:eastAsia="nl-BE"/>
        </w:rPr>
        <w:t>see</w:t>
      </w:r>
      <w:proofErr w:type="gramEnd"/>
      <w:r w:rsidR="00A505A8">
        <w:rPr>
          <w:rFonts w:ascii="Times New Roman" w:eastAsia="Times New Roman" w:hAnsi="Times New Roman" w:cs="Times New Roman"/>
          <w:sz w:val="24"/>
          <w:szCs w:val="24"/>
          <w:lang w:val="en-GB" w:eastAsia="nl-BE"/>
        </w:rPr>
        <w:t xml:space="preserve"> given example</w:t>
      </w:r>
      <w:r w:rsidR="00C63CB0">
        <w:rPr>
          <w:rFonts w:ascii="Times New Roman" w:eastAsia="Times New Roman" w:hAnsi="Times New Roman" w:cs="Times New Roman"/>
          <w:sz w:val="24"/>
          <w:szCs w:val="24"/>
          <w:lang w:val="en-GB" w:eastAsia="nl-BE"/>
        </w:rPr>
        <w:t>s</w:t>
      </w:r>
      <w:r w:rsidR="00A505A8">
        <w:rPr>
          <w:rFonts w:ascii="Times New Roman" w:eastAsia="Times New Roman" w:hAnsi="Times New Roman" w:cs="Times New Roman"/>
          <w:sz w:val="24"/>
          <w:szCs w:val="24"/>
          <w:lang w:val="en-GB" w:eastAsia="nl-BE"/>
        </w:rPr>
        <w:t>)</w:t>
      </w:r>
    </w:p>
    <w:p w14:paraId="0A5E3D15" w14:textId="77777777" w:rsidR="00C63CB0" w:rsidRPr="00955A46" w:rsidRDefault="00C63CB0" w:rsidP="00C63CB0">
      <w:pPr>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spellStart"/>
      <w:proofErr w:type="gramStart"/>
      <w:r w:rsidRPr="00C63CB0">
        <w:rPr>
          <w:rFonts w:ascii="Times New Roman" w:eastAsia="Times New Roman" w:hAnsi="Times New Roman" w:cs="Times New Roman"/>
          <w:i/>
          <w:sz w:val="24"/>
          <w:szCs w:val="24"/>
          <w:lang w:val="en-GB" w:eastAsia="nl-BE"/>
        </w:rPr>
        <w:t>xml:id</w:t>
      </w:r>
      <w:proofErr w:type="spellEnd"/>
      <w:proofErr w:type="gramEnd"/>
      <w:r>
        <w:rPr>
          <w:rFonts w:ascii="Times New Roman" w:eastAsia="Times New Roman" w:hAnsi="Times New Roman" w:cs="Times New Roman"/>
          <w:sz w:val="24"/>
          <w:szCs w:val="24"/>
          <w:lang w:val="en-GB" w:eastAsia="nl-BE"/>
        </w:rPr>
        <w:tab/>
        <w:t>The @</w:t>
      </w:r>
      <w:proofErr w:type="spellStart"/>
      <w:r w:rsidRPr="00B37568">
        <w:rPr>
          <w:rFonts w:ascii="Times New Roman" w:eastAsia="Times New Roman" w:hAnsi="Times New Roman" w:cs="Times New Roman"/>
          <w:i/>
          <w:sz w:val="24"/>
          <w:szCs w:val="24"/>
          <w:lang w:val="en-GB" w:eastAsia="nl-BE"/>
        </w:rPr>
        <w:t>xml:id</w:t>
      </w:r>
      <w:proofErr w:type="spellEnd"/>
      <w:r>
        <w:rPr>
          <w:rFonts w:ascii="Times New Roman" w:eastAsia="Times New Roman" w:hAnsi="Times New Roman" w:cs="Times New Roman"/>
          <w:sz w:val="24"/>
          <w:szCs w:val="24"/>
          <w:lang w:val="en-GB" w:eastAsia="nl-BE"/>
        </w:rPr>
        <w:t xml:space="preserve"> consists of: the type of document (cf.: </w:t>
      </w:r>
      <w:proofErr w:type="spellStart"/>
      <w:r>
        <w:rPr>
          <w:rFonts w:ascii="Times New Roman" w:eastAsia="Times New Roman" w:hAnsi="Times New Roman" w:cs="Times New Roman"/>
          <w:sz w:val="24"/>
          <w:szCs w:val="24"/>
          <w:lang w:val="en-GB" w:eastAsia="nl-BE"/>
        </w:rPr>
        <w:t>ts</w:t>
      </w:r>
      <w:proofErr w:type="spellEnd"/>
      <w:r>
        <w:rPr>
          <w:rFonts w:ascii="Times New Roman" w:eastAsia="Times New Roman" w:hAnsi="Times New Roman" w:cs="Times New Roman"/>
          <w:sz w:val="24"/>
          <w:szCs w:val="24"/>
          <w:lang w:val="en-GB" w:eastAsia="nl-BE"/>
        </w:rPr>
        <w:t xml:space="preserve">) - the specific format of </w:t>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t xml:space="preserve">the document (cf.: </w:t>
      </w:r>
      <w:proofErr w:type="spellStart"/>
      <w:r>
        <w:rPr>
          <w:rFonts w:ascii="Times New Roman" w:eastAsia="Times New Roman" w:hAnsi="Times New Roman" w:cs="Times New Roman"/>
          <w:sz w:val="24"/>
          <w:szCs w:val="24"/>
          <w:lang w:val="en-GB" w:eastAsia="nl-BE"/>
        </w:rPr>
        <w:t>fol</w:t>
      </w:r>
      <w:proofErr w:type="spellEnd"/>
      <w:r>
        <w:rPr>
          <w:rFonts w:ascii="Times New Roman" w:eastAsia="Times New Roman" w:hAnsi="Times New Roman" w:cs="Times New Roman"/>
          <w:sz w:val="24"/>
          <w:szCs w:val="24"/>
          <w:lang w:val="en-GB" w:eastAsia="nl-BE"/>
        </w:rPr>
        <w:t xml:space="preserve"> or qua) - the page number - margin[number indicating </w:t>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t xml:space="preserve">whether this is the 1st, 2nd, ... added page number on the specific page]. When </w:t>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t>constructing the @</w:t>
      </w:r>
      <w:r w:rsidRPr="00B37568">
        <w:rPr>
          <w:rFonts w:ascii="Times New Roman" w:eastAsia="Times New Roman" w:hAnsi="Times New Roman" w:cs="Times New Roman"/>
          <w:i/>
          <w:sz w:val="24"/>
          <w:szCs w:val="24"/>
          <w:lang w:val="en-GB" w:eastAsia="nl-BE"/>
        </w:rPr>
        <w:t>ref</w:t>
      </w:r>
      <w:r>
        <w:rPr>
          <w:rFonts w:ascii="Times New Roman" w:eastAsia="Times New Roman" w:hAnsi="Times New Roman" w:cs="Times New Roman"/>
          <w:sz w:val="24"/>
          <w:szCs w:val="24"/>
          <w:lang w:val="en-GB" w:eastAsia="nl-BE"/>
        </w:rPr>
        <w:t xml:space="preserve"> you just add an </w:t>
      </w:r>
      <w:proofErr w:type="spellStart"/>
      <w:r>
        <w:rPr>
          <w:rFonts w:ascii="Times New Roman" w:eastAsia="Times New Roman" w:hAnsi="Times New Roman" w:cs="Times New Roman"/>
          <w:sz w:val="24"/>
          <w:szCs w:val="24"/>
          <w:lang w:val="en-GB" w:eastAsia="nl-BE"/>
        </w:rPr>
        <w:t>hashtag</w:t>
      </w:r>
      <w:proofErr w:type="spellEnd"/>
      <w:r>
        <w:rPr>
          <w:rFonts w:ascii="Times New Roman" w:eastAsia="Times New Roman" w:hAnsi="Times New Roman" w:cs="Times New Roman"/>
          <w:sz w:val="24"/>
          <w:szCs w:val="24"/>
          <w:lang w:val="en-GB" w:eastAsia="nl-BE"/>
        </w:rPr>
        <w:t xml:space="preserve"> to the </w:t>
      </w:r>
      <w:proofErr w:type="spellStart"/>
      <w:r>
        <w:rPr>
          <w:rFonts w:ascii="Times New Roman" w:eastAsia="Times New Roman" w:hAnsi="Times New Roman" w:cs="Times New Roman"/>
          <w:sz w:val="24"/>
          <w:szCs w:val="24"/>
          <w:lang w:val="en-GB" w:eastAsia="nl-BE"/>
        </w:rPr>
        <w:t>xml</w:t>
      </w:r>
      <w:proofErr w:type="gramStart"/>
      <w:r>
        <w:rPr>
          <w:rFonts w:ascii="Times New Roman" w:eastAsia="Times New Roman" w:hAnsi="Times New Roman" w:cs="Times New Roman"/>
          <w:sz w:val="24"/>
          <w:szCs w:val="24"/>
          <w:lang w:val="en-GB" w:eastAsia="nl-BE"/>
        </w:rPr>
        <w:t>:id</w:t>
      </w:r>
      <w:proofErr w:type="spellEnd"/>
      <w:proofErr w:type="gramEnd"/>
      <w:r>
        <w:rPr>
          <w:rFonts w:ascii="Times New Roman" w:eastAsia="Times New Roman" w:hAnsi="Times New Roman" w:cs="Times New Roman"/>
          <w:sz w:val="24"/>
          <w:szCs w:val="24"/>
          <w:lang w:val="en-GB" w:eastAsia="nl-BE"/>
        </w:rPr>
        <w:t xml:space="preserve">. </w:t>
      </w:r>
    </w:p>
    <w:p w14:paraId="5C5A0939" w14:textId="77777777" w:rsidR="00085FA0" w:rsidRDefault="002C2379" w:rsidP="002C2379">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figure</w:t>
      </w:r>
      <w:proofErr w:type="gramEnd"/>
      <w:r>
        <w:rPr>
          <w:rFonts w:eastAsia="Times New Roman"/>
          <w:sz w:val="32"/>
          <w:lang w:val="en-GB" w:eastAsia="nl-BE"/>
        </w:rPr>
        <w:t>&gt;</w:t>
      </w:r>
    </w:p>
    <w:p w14:paraId="0520AB33" w14:textId="77777777" w:rsidR="002C2379" w:rsidRDefault="002C2379" w:rsidP="002C2379">
      <w:pPr>
        <w:pStyle w:val="Subtitel"/>
        <w:rPr>
          <w:lang w:val="en-GB" w:eastAsia="nl-BE"/>
        </w:rPr>
      </w:pPr>
      <w:r>
        <w:rPr>
          <w:lang w:val="en-GB" w:eastAsia="nl-BE"/>
        </w:rPr>
        <w:t>What is it?</w:t>
      </w:r>
    </w:p>
    <w:p w14:paraId="51546EAF" w14:textId="77777777" w:rsidR="002C2379" w:rsidRDefault="002C2379" w:rsidP="002C2379">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2C2379">
        <w:rPr>
          <w:rFonts w:ascii="Times New Roman" w:eastAsia="Times New Roman" w:hAnsi="Times New Roman" w:cs="Times New Roman"/>
          <w:sz w:val="24"/>
          <w:szCs w:val="24"/>
          <w:lang w:val="en-GB" w:eastAsia="nl-BE"/>
        </w:rPr>
        <w:t>A </w:t>
      </w:r>
      <w:r w:rsidRPr="002C2379">
        <w:rPr>
          <w:rFonts w:ascii="Times New Roman" w:eastAsia="Times New Roman" w:hAnsi="Times New Roman" w:cs="Times New Roman"/>
          <w:color w:val="FF0000"/>
          <w:sz w:val="24"/>
          <w:szCs w:val="24"/>
          <w:lang w:val="en-GB" w:eastAsia="nl-BE"/>
        </w:rPr>
        <w:t>&lt;figure&gt;</w:t>
      </w:r>
      <w:r w:rsidRPr="002C2379">
        <w:rPr>
          <w:rFonts w:ascii="Times New Roman" w:eastAsia="Times New Roman" w:hAnsi="Times New Roman" w:cs="Times New Roman"/>
          <w:sz w:val="24"/>
          <w:szCs w:val="24"/>
          <w:lang w:val="en-GB" w:eastAsia="nl-BE"/>
        </w:rPr>
        <w:t xml:space="preserve"> is any kind of graphic illustration. We mostly use it to encode the </w:t>
      </w:r>
      <w:hyperlink r:id="rId19" w:tooltip="Doodles" w:history="1">
        <w:r w:rsidRPr="002C2379">
          <w:rPr>
            <w:rFonts w:ascii="Times New Roman" w:eastAsia="Times New Roman" w:hAnsi="Times New Roman" w:cs="Times New Roman"/>
            <w:sz w:val="24"/>
            <w:szCs w:val="24"/>
            <w:lang w:val="en-GB" w:eastAsia="nl-BE"/>
          </w:rPr>
          <w:t>doodles</w:t>
        </w:r>
      </w:hyperlink>
      <w:r w:rsidRPr="002C2379">
        <w:rPr>
          <w:rFonts w:ascii="Times New Roman" w:eastAsia="Times New Roman" w:hAnsi="Times New Roman" w:cs="Times New Roman"/>
          <w:sz w:val="24"/>
          <w:szCs w:val="24"/>
          <w:lang w:val="en-GB" w:eastAsia="nl-BE"/>
        </w:rPr>
        <w:t xml:space="preserve"> and </w:t>
      </w:r>
      <w:hyperlink r:id="rId20" w:tooltip="Diagram" w:history="1">
        <w:r w:rsidR="00E85C88">
          <w:rPr>
            <w:rFonts w:ascii="Times New Roman" w:eastAsia="Times New Roman" w:hAnsi="Times New Roman" w:cs="Times New Roman"/>
            <w:sz w:val="24"/>
            <w:szCs w:val="24"/>
            <w:lang w:val="en-GB" w:eastAsia="nl-BE"/>
          </w:rPr>
          <w:t>marks</w:t>
        </w:r>
      </w:hyperlink>
      <w:r w:rsidRPr="002C2379">
        <w:rPr>
          <w:rFonts w:ascii="Times New Roman" w:eastAsia="Times New Roman" w:hAnsi="Times New Roman" w:cs="Times New Roman"/>
          <w:sz w:val="24"/>
          <w:szCs w:val="24"/>
          <w:lang w:val="en-GB" w:eastAsia="nl-BE"/>
        </w:rPr>
        <w:t xml:space="preserve"> that can be found in the manuscripts. </w:t>
      </w:r>
    </w:p>
    <w:p w14:paraId="2F272164" w14:textId="77777777" w:rsidR="004545E1" w:rsidRDefault="00517FA1" w:rsidP="00517FA1">
      <w:pPr>
        <w:pStyle w:val="Subtitel"/>
        <w:rPr>
          <w:rFonts w:eastAsia="Times New Roman"/>
          <w:lang w:val="en-GB" w:eastAsia="nl-BE"/>
        </w:rPr>
      </w:pPr>
      <w:r>
        <w:rPr>
          <w:rFonts w:eastAsia="Times New Roman"/>
          <w:lang w:val="en-GB" w:eastAsia="nl-BE"/>
        </w:rPr>
        <w:t>Attributes</w:t>
      </w:r>
    </w:p>
    <w:p w14:paraId="0B38CFCD" w14:textId="77777777" w:rsidR="00517FA1" w:rsidRPr="00517FA1" w:rsidRDefault="00517FA1" w:rsidP="00517FA1">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517FA1">
        <w:rPr>
          <w:rFonts w:ascii="Times New Roman" w:eastAsia="Times New Roman" w:hAnsi="Times New Roman" w:cs="Times New Roman"/>
          <w:sz w:val="24"/>
          <w:szCs w:val="24"/>
          <w:lang w:val="en-GB" w:eastAsia="nl-BE"/>
        </w:rPr>
        <w:t>@</w:t>
      </w:r>
      <w:proofErr w:type="gramStart"/>
      <w:r w:rsidRPr="007C2B28">
        <w:rPr>
          <w:rFonts w:ascii="Times New Roman" w:eastAsia="Times New Roman" w:hAnsi="Times New Roman" w:cs="Times New Roman"/>
          <w:i/>
          <w:sz w:val="24"/>
          <w:szCs w:val="24"/>
          <w:lang w:val="en-GB" w:eastAsia="nl-BE"/>
        </w:rPr>
        <w:t>type</w:t>
      </w:r>
      <w:proofErr w:type="gramEnd"/>
      <w:r>
        <w:rPr>
          <w:rFonts w:ascii="Times New Roman" w:eastAsia="Times New Roman" w:hAnsi="Times New Roman" w:cs="Times New Roman"/>
          <w:sz w:val="24"/>
          <w:szCs w:val="24"/>
          <w:lang w:val="en-GB" w:eastAsia="nl-BE"/>
        </w:rPr>
        <w:tab/>
        <w:t xml:space="preserve">characterizes the type of </w:t>
      </w:r>
      <w:r w:rsidRPr="00E85C88">
        <w:rPr>
          <w:rFonts w:ascii="Times New Roman" w:eastAsia="Times New Roman" w:hAnsi="Times New Roman" w:cs="Times New Roman"/>
          <w:color w:val="FF0000"/>
          <w:sz w:val="24"/>
          <w:szCs w:val="24"/>
          <w:lang w:val="en-GB" w:eastAsia="nl-BE"/>
        </w:rPr>
        <w:t>&lt;figure&gt;</w:t>
      </w:r>
      <w:r>
        <w:rPr>
          <w:rFonts w:ascii="Times New Roman" w:eastAsia="Times New Roman" w:hAnsi="Times New Roman" w:cs="Times New Roman"/>
          <w:sz w:val="24"/>
          <w:szCs w:val="24"/>
          <w:lang w:val="en-GB" w:eastAsia="nl-BE"/>
        </w:rPr>
        <w:t xml:space="preserve">. </w:t>
      </w:r>
      <w:r w:rsidR="00E85C88">
        <w:rPr>
          <w:rFonts w:ascii="Times New Roman" w:eastAsia="Times New Roman" w:hAnsi="Times New Roman" w:cs="Times New Roman"/>
          <w:sz w:val="24"/>
          <w:szCs w:val="24"/>
          <w:lang w:val="en-GB" w:eastAsia="nl-BE"/>
        </w:rPr>
        <w:t xml:space="preserve">At the moment, we distinguish two different </w:t>
      </w:r>
      <w:r w:rsidR="00E85C88">
        <w:rPr>
          <w:rFonts w:ascii="Times New Roman" w:eastAsia="Times New Roman" w:hAnsi="Times New Roman" w:cs="Times New Roman"/>
          <w:sz w:val="24"/>
          <w:szCs w:val="24"/>
          <w:lang w:val="en-GB" w:eastAsia="nl-BE"/>
        </w:rPr>
        <w:tab/>
        <w:t xml:space="preserve">functions, namely "mark" and "doodle". We might extend this list later on. </w:t>
      </w:r>
    </w:p>
    <w:p w14:paraId="1D88901D" w14:textId="77777777" w:rsidR="00517FA1" w:rsidRDefault="00517FA1" w:rsidP="00517FA1">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517FA1">
        <w:rPr>
          <w:rFonts w:ascii="Times New Roman" w:eastAsia="Times New Roman" w:hAnsi="Times New Roman" w:cs="Times New Roman"/>
          <w:sz w:val="24"/>
          <w:szCs w:val="24"/>
          <w:lang w:val="en-GB" w:eastAsia="nl-BE"/>
        </w:rPr>
        <w:t>@</w:t>
      </w:r>
      <w:proofErr w:type="spellStart"/>
      <w:proofErr w:type="gramStart"/>
      <w:r w:rsidRPr="007C2B28">
        <w:rPr>
          <w:rFonts w:ascii="Times New Roman" w:eastAsia="Times New Roman" w:hAnsi="Times New Roman" w:cs="Times New Roman"/>
          <w:i/>
          <w:sz w:val="24"/>
          <w:szCs w:val="24"/>
          <w:lang w:val="en-GB" w:eastAsia="nl-BE"/>
        </w:rPr>
        <w:t>xml:id</w:t>
      </w:r>
      <w:proofErr w:type="spellEnd"/>
      <w:proofErr w:type="gramEnd"/>
      <w:r w:rsidR="00E85C88">
        <w:rPr>
          <w:rFonts w:ascii="Times New Roman" w:eastAsia="Times New Roman" w:hAnsi="Times New Roman" w:cs="Times New Roman"/>
          <w:sz w:val="24"/>
          <w:szCs w:val="24"/>
          <w:lang w:val="en-GB" w:eastAsia="nl-BE"/>
        </w:rPr>
        <w:tab/>
      </w:r>
      <w:r w:rsidR="00E85C88" w:rsidRPr="00E85C88">
        <w:rPr>
          <w:rFonts w:ascii="Times New Roman" w:eastAsia="Times New Roman" w:hAnsi="Times New Roman" w:cs="Times New Roman"/>
          <w:sz w:val="24"/>
          <w:szCs w:val="24"/>
          <w:lang w:val="en-GB" w:eastAsia="nl-BE"/>
        </w:rPr>
        <w:t>The @</w:t>
      </w:r>
      <w:proofErr w:type="spellStart"/>
      <w:r w:rsidR="00E85C88" w:rsidRPr="007C2B28">
        <w:rPr>
          <w:rFonts w:ascii="Times New Roman" w:eastAsia="Times New Roman" w:hAnsi="Times New Roman" w:cs="Times New Roman"/>
          <w:i/>
          <w:sz w:val="24"/>
          <w:szCs w:val="24"/>
          <w:lang w:val="en-GB" w:eastAsia="nl-BE"/>
        </w:rPr>
        <w:t>xml:id</w:t>
      </w:r>
      <w:proofErr w:type="spellEnd"/>
      <w:r w:rsidR="00E85C88" w:rsidRPr="00E85C88">
        <w:rPr>
          <w:rFonts w:ascii="Times New Roman" w:eastAsia="Times New Roman" w:hAnsi="Times New Roman" w:cs="Times New Roman"/>
          <w:sz w:val="24"/>
          <w:szCs w:val="24"/>
          <w:lang w:val="en-GB" w:eastAsia="nl-BE"/>
        </w:rPr>
        <w:t xml:space="preserve"> attribute holds a unique identifier for the </w:t>
      </w:r>
      <w:r w:rsidR="00E85C88">
        <w:rPr>
          <w:rFonts w:ascii="Times New Roman" w:eastAsia="Times New Roman" w:hAnsi="Times New Roman" w:cs="Times New Roman"/>
          <w:sz w:val="24"/>
          <w:szCs w:val="24"/>
          <w:lang w:val="en-GB" w:eastAsia="nl-BE"/>
        </w:rPr>
        <w:t>figure</w:t>
      </w:r>
      <w:r w:rsidR="00E85C88" w:rsidRPr="00E85C88">
        <w:rPr>
          <w:rFonts w:ascii="Times New Roman" w:eastAsia="Times New Roman" w:hAnsi="Times New Roman" w:cs="Times New Roman"/>
          <w:sz w:val="24"/>
          <w:szCs w:val="24"/>
          <w:lang w:val="en-GB" w:eastAsia="nl-BE"/>
        </w:rPr>
        <w:t xml:space="preserve">. We like to </w:t>
      </w:r>
      <w:r w:rsidR="007C2B28">
        <w:rPr>
          <w:rFonts w:ascii="Times New Roman" w:eastAsia="Times New Roman" w:hAnsi="Times New Roman" w:cs="Times New Roman"/>
          <w:sz w:val="24"/>
          <w:szCs w:val="24"/>
          <w:lang w:val="en-GB" w:eastAsia="nl-BE"/>
        </w:rPr>
        <w:tab/>
      </w:r>
      <w:r w:rsidR="00E85C88" w:rsidRPr="00E85C88">
        <w:rPr>
          <w:rFonts w:ascii="Times New Roman" w:eastAsia="Times New Roman" w:hAnsi="Times New Roman" w:cs="Times New Roman"/>
          <w:sz w:val="24"/>
          <w:szCs w:val="24"/>
          <w:lang w:val="en-GB" w:eastAsia="nl-BE"/>
        </w:rPr>
        <w:t>encode the MS number, the page number and the fact that it's a doodle</w:t>
      </w:r>
      <w:r w:rsidR="00E85C88">
        <w:rPr>
          <w:rFonts w:ascii="Times New Roman" w:eastAsia="Times New Roman" w:hAnsi="Times New Roman" w:cs="Times New Roman"/>
          <w:sz w:val="24"/>
          <w:szCs w:val="24"/>
          <w:lang w:val="en-GB" w:eastAsia="nl-BE"/>
        </w:rPr>
        <w:t xml:space="preserve"> or a </w:t>
      </w:r>
      <w:r w:rsidR="007C2B28">
        <w:rPr>
          <w:rFonts w:ascii="Times New Roman" w:eastAsia="Times New Roman" w:hAnsi="Times New Roman" w:cs="Times New Roman"/>
          <w:sz w:val="24"/>
          <w:szCs w:val="24"/>
          <w:lang w:val="en-GB" w:eastAsia="nl-BE"/>
        </w:rPr>
        <w:tab/>
      </w:r>
      <w:r w:rsidR="00E85C88">
        <w:rPr>
          <w:rFonts w:ascii="Times New Roman" w:eastAsia="Times New Roman" w:hAnsi="Times New Roman" w:cs="Times New Roman"/>
          <w:sz w:val="24"/>
          <w:szCs w:val="24"/>
          <w:lang w:val="en-GB" w:eastAsia="nl-BE"/>
        </w:rPr>
        <w:t>mark</w:t>
      </w:r>
      <w:r w:rsidR="00E85C88" w:rsidRPr="00E85C88">
        <w:rPr>
          <w:rFonts w:ascii="Times New Roman" w:eastAsia="Times New Roman" w:hAnsi="Times New Roman" w:cs="Times New Roman"/>
          <w:sz w:val="24"/>
          <w:szCs w:val="24"/>
          <w:lang w:val="en-GB" w:eastAsia="nl-BE"/>
        </w:rPr>
        <w:t xml:space="preserve"> within this @</w:t>
      </w:r>
      <w:proofErr w:type="spellStart"/>
      <w:r w:rsidR="00E85C88" w:rsidRPr="007C2B28">
        <w:rPr>
          <w:rFonts w:ascii="Times New Roman" w:eastAsia="Times New Roman" w:hAnsi="Times New Roman" w:cs="Times New Roman"/>
          <w:i/>
          <w:sz w:val="24"/>
          <w:szCs w:val="24"/>
          <w:lang w:val="en-GB" w:eastAsia="nl-BE"/>
        </w:rPr>
        <w:t>xml</w:t>
      </w:r>
      <w:proofErr w:type="gramStart"/>
      <w:r w:rsidR="00E85C88" w:rsidRPr="007C2B28">
        <w:rPr>
          <w:rFonts w:ascii="Times New Roman" w:eastAsia="Times New Roman" w:hAnsi="Times New Roman" w:cs="Times New Roman"/>
          <w:i/>
          <w:sz w:val="24"/>
          <w:szCs w:val="24"/>
          <w:lang w:val="en-GB" w:eastAsia="nl-BE"/>
        </w:rPr>
        <w:t>:id</w:t>
      </w:r>
      <w:proofErr w:type="spellEnd"/>
      <w:proofErr w:type="gramEnd"/>
      <w:r w:rsidR="00E85C88" w:rsidRPr="00E85C88">
        <w:rPr>
          <w:rFonts w:ascii="Times New Roman" w:eastAsia="Times New Roman" w:hAnsi="Times New Roman" w:cs="Times New Roman"/>
          <w:sz w:val="24"/>
          <w:szCs w:val="24"/>
          <w:lang w:val="en-GB" w:eastAsia="nl-BE"/>
        </w:rPr>
        <w:t>.</w:t>
      </w:r>
      <w:r w:rsidR="00E85C88">
        <w:rPr>
          <w:rFonts w:ascii="Times New Roman" w:eastAsia="Times New Roman" w:hAnsi="Times New Roman" w:cs="Times New Roman"/>
          <w:sz w:val="24"/>
          <w:szCs w:val="24"/>
          <w:lang w:val="en-GB" w:eastAsia="nl-BE"/>
        </w:rPr>
        <w:t xml:space="preserve"> So</w:t>
      </w:r>
      <w:r w:rsidR="007C2B28">
        <w:rPr>
          <w:rFonts w:ascii="Times New Roman" w:eastAsia="Times New Roman" w:hAnsi="Times New Roman" w:cs="Times New Roman"/>
          <w:sz w:val="24"/>
          <w:szCs w:val="24"/>
          <w:lang w:val="en-GB" w:eastAsia="nl-BE"/>
        </w:rPr>
        <w:t>,</w:t>
      </w:r>
      <w:r w:rsidR="00E85C88">
        <w:rPr>
          <w:rFonts w:ascii="Times New Roman" w:eastAsia="Times New Roman" w:hAnsi="Times New Roman" w:cs="Times New Roman"/>
          <w:sz w:val="24"/>
          <w:szCs w:val="24"/>
          <w:lang w:val="en-GB" w:eastAsia="nl-BE"/>
        </w:rPr>
        <w:t xml:space="preserve"> the marking on page 35r of the manuscript of </w:t>
      </w:r>
      <w:r w:rsidR="007C2B28">
        <w:rPr>
          <w:rFonts w:ascii="Times New Roman" w:eastAsia="Times New Roman" w:hAnsi="Times New Roman" w:cs="Times New Roman"/>
          <w:sz w:val="24"/>
          <w:szCs w:val="24"/>
          <w:lang w:val="en-GB" w:eastAsia="nl-BE"/>
        </w:rPr>
        <w:tab/>
      </w:r>
      <w:r w:rsidR="00E85C88">
        <w:rPr>
          <w:rFonts w:ascii="Times New Roman" w:eastAsia="Times New Roman" w:hAnsi="Times New Roman" w:cs="Times New Roman"/>
          <w:sz w:val="24"/>
          <w:szCs w:val="24"/>
          <w:lang w:val="en-GB" w:eastAsia="nl-BE"/>
        </w:rPr>
        <w:t>'</w:t>
      </w:r>
      <w:proofErr w:type="spellStart"/>
      <w:r w:rsidR="00E85C88">
        <w:rPr>
          <w:rFonts w:ascii="Times New Roman" w:eastAsia="Times New Roman" w:hAnsi="Times New Roman" w:cs="Times New Roman"/>
          <w:sz w:val="24"/>
          <w:szCs w:val="24"/>
          <w:lang w:val="en-GB" w:eastAsia="nl-BE"/>
        </w:rPr>
        <w:t>Wat</w:t>
      </w:r>
      <w:proofErr w:type="spellEnd"/>
      <w:r w:rsidR="00E85C88">
        <w:rPr>
          <w:rFonts w:ascii="Times New Roman" w:eastAsia="Times New Roman" w:hAnsi="Times New Roman" w:cs="Times New Roman"/>
          <w:sz w:val="24"/>
          <w:szCs w:val="24"/>
          <w:lang w:val="en-GB" w:eastAsia="nl-BE"/>
        </w:rPr>
        <w:t xml:space="preserve"> is </w:t>
      </w:r>
      <w:proofErr w:type="spellStart"/>
      <w:r w:rsidR="00E85C88">
        <w:rPr>
          <w:rFonts w:ascii="Times New Roman" w:eastAsia="Times New Roman" w:hAnsi="Times New Roman" w:cs="Times New Roman"/>
          <w:sz w:val="24"/>
          <w:szCs w:val="24"/>
          <w:lang w:val="en-GB" w:eastAsia="nl-BE"/>
        </w:rPr>
        <w:t>liefde</w:t>
      </w:r>
      <w:proofErr w:type="spellEnd"/>
      <w:r w:rsidR="00E85C88">
        <w:rPr>
          <w:rFonts w:ascii="Times New Roman" w:eastAsia="Times New Roman" w:hAnsi="Times New Roman" w:cs="Times New Roman"/>
          <w:sz w:val="24"/>
          <w:szCs w:val="24"/>
          <w:lang w:val="en-GB" w:eastAsia="nl-BE"/>
        </w:rPr>
        <w:t xml:space="preserve"> </w:t>
      </w:r>
      <w:proofErr w:type="spellStart"/>
      <w:r w:rsidR="00E85C88">
        <w:rPr>
          <w:rFonts w:ascii="Times New Roman" w:eastAsia="Times New Roman" w:hAnsi="Times New Roman" w:cs="Times New Roman"/>
          <w:sz w:val="24"/>
          <w:szCs w:val="24"/>
          <w:lang w:val="en-GB" w:eastAsia="nl-BE"/>
        </w:rPr>
        <w:t>zonder</w:t>
      </w:r>
      <w:proofErr w:type="spellEnd"/>
      <w:r w:rsidR="00E85C88">
        <w:rPr>
          <w:rFonts w:ascii="Times New Roman" w:eastAsia="Times New Roman" w:hAnsi="Times New Roman" w:cs="Times New Roman"/>
          <w:sz w:val="24"/>
          <w:szCs w:val="24"/>
          <w:lang w:val="en-GB" w:eastAsia="nl-BE"/>
        </w:rPr>
        <w:t xml:space="preserve"> </w:t>
      </w:r>
      <w:proofErr w:type="spellStart"/>
      <w:r w:rsidR="00E85C88">
        <w:rPr>
          <w:rFonts w:ascii="Times New Roman" w:eastAsia="Times New Roman" w:hAnsi="Times New Roman" w:cs="Times New Roman"/>
          <w:sz w:val="24"/>
          <w:szCs w:val="24"/>
          <w:lang w:val="en-GB" w:eastAsia="nl-BE"/>
        </w:rPr>
        <w:t>verleiding</w:t>
      </w:r>
      <w:proofErr w:type="spellEnd"/>
      <w:r w:rsidR="00E85C88">
        <w:rPr>
          <w:rFonts w:ascii="Times New Roman" w:eastAsia="Times New Roman" w:hAnsi="Times New Roman" w:cs="Times New Roman"/>
          <w:sz w:val="24"/>
          <w:szCs w:val="24"/>
          <w:lang w:val="en-GB" w:eastAsia="nl-BE"/>
        </w:rPr>
        <w:t>'</w:t>
      </w:r>
      <w:r w:rsidR="007C2B28">
        <w:rPr>
          <w:rFonts w:ascii="Times New Roman" w:eastAsia="Times New Roman" w:hAnsi="Times New Roman" w:cs="Times New Roman"/>
          <w:sz w:val="24"/>
          <w:szCs w:val="24"/>
          <w:lang w:val="en-GB" w:eastAsia="nl-BE"/>
        </w:rPr>
        <w:t xml:space="preserve">, will be transcribed as: </w:t>
      </w:r>
    </w:p>
    <w:p w14:paraId="1B0D7B8F" w14:textId="77777777" w:rsidR="007C2B28" w:rsidRDefault="007C2B28" w:rsidP="007C2B28">
      <w:pPr>
        <w:tabs>
          <w:tab w:val="left" w:pos="1418"/>
          <w:tab w:val="left" w:pos="1701"/>
        </w:tabs>
        <w:spacing w:before="100" w:beforeAutospacing="1" w:after="100" w:afterAutospacing="1"/>
        <w:jc w:val="both"/>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r>
      <w:r>
        <w:rPr>
          <w:rFonts w:ascii="Times New Roman" w:eastAsia="Times New Roman" w:hAnsi="Times New Roman" w:cs="Times New Roman"/>
          <w:color w:val="7F7F7F" w:themeColor="text1" w:themeTint="80"/>
          <w:sz w:val="24"/>
          <w:szCs w:val="24"/>
          <w:lang w:val="en-GB" w:eastAsia="nl-BE"/>
        </w:rPr>
        <w:t>B917_2a_35r_mark</w:t>
      </w:r>
    </w:p>
    <w:p w14:paraId="6F49DA50" w14:textId="77777777" w:rsidR="007C2B28" w:rsidRDefault="007C2B28" w:rsidP="007C2B28">
      <w:pPr>
        <w:pStyle w:val="Kop1"/>
        <w:rPr>
          <w:rFonts w:eastAsia="Times New Roman"/>
          <w:sz w:val="32"/>
          <w:lang w:val="en-GB" w:eastAsia="nl-BE"/>
        </w:rPr>
      </w:pPr>
      <w:r>
        <w:rPr>
          <w:rFonts w:eastAsia="Times New Roman"/>
          <w:sz w:val="32"/>
          <w:lang w:val="en-GB" w:eastAsia="nl-BE"/>
        </w:rPr>
        <w:t>&lt;</w:t>
      </w:r>
      <w:proofErr w:type="spellStart"/>
      <w:proofErr w:type="gramStart"/>
      <w:r>
        <w:rPr>
          <w:rFonts w:eastAsia="Times New Roman"/>
          <w:sz w:val="32"/>
          <w:lang w:val="en-GB" w:eastAsia="nl-BE"/>
        </w:rPr>
        <w:t>figDesc</w:t>
      </w:r>
      <w:proofErr w:type="spellEnd"/>
      <w:proofErr w:type="gramEnd"/>
      <w:r>
        <w:rPr>
          <w:rFonts w:eastAsia="Times New Roman"/>
          <w:sz w:val="32"/>
          <w:lang w:val="en-GB" w:eastAsia="nl-BE"/>
        </w:rPr>
        <w:t>&gt;</w:t>
      </w:r>
    </w:p>
    <w:p w14:paraId="7F492632" w14:textId="77777777" w:rsidR="007C2B28" w:rsidRDefault="007C2B28" w:rsidP="007C2B28">
      <w:pPr>
        <w:pStyle w:val="Subtitel"/>
        <w:rPr>
          <w:lang w:val="en-GB" w:eastAsia="nl-BE"/>
        </w:rPr>
      </w:pPr>
      <w:r>
        <w:rPr>
          <w:lang w:val="en-GB" w:eastAsia="nl-BE"/>
        </w:rPr>
        <w:t xml:space="preserve">What is it? </w:t>
      </w:r>
    </w:p>
    <w:p w14:paraId="344B452D" w14:textId="77777777" w:rsidR="007C2B28" w:rsidRDefault="007C2B28" w:rsidP="007C2B28">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7C2B28">
        <w:rPr>
          <w:rFonts w:ascii="Times New Roman" w:eastAsia="Times New Roman" w:hAnsi="Times New Roman" w:cs="Times New Roman"/>
          <w:sz w:val="24"/>
          <w:szCs w:val="24"/>
          <w:lang w:val="en-GB" w:eastAsia="nl-BE"/>
        </w:rPr>
        <w:t>(</w:t>
      </w:r>
      <w:proofErr w:type="gramStart"/>
      <w:r w:rsidRPr="007C2B28">
        <w:rPr>
          <w:rFonts w:ascii="Times New Roman" w:eastAsia="Times New Roman" w:hAnsi="Times New Roman" w:cs="Times New Roman"/>
          <w:sz w:val="24"/>
          <w:szCs w:val="24"/>
          <w:lang w:val="en-GB" w:eastAsia="nl-BE"/>
        </w:rPr>
        <w:t>description</w:t>
      </w:r>
      <w:proofErr w:type="gramEnd"/>
      <w:r w:rsidRPr="007C2B28">
        <w:rPr>
          <w:rFonts w:ascii="Times New Roman" w:eastAsia="Times New Roman" w:hAnsi="Times New Roman" w:cs="Times New Roman"/>
          <w:sz w:val="24"/>
          <w:szCs w:val="24"/>
          <w:lang w:val="en-GB" w:eastAsia="nl-BE"/>
        </w:rPr>
        <w:t xml:space="preserve"> of figure) contains a brief prose description of the appearance or content of a graphic figure, for use when documenting an image without displaying it.</w:t>
      </w:r>
      <w:r>
        <w:rPr>
          <w:rFonts w:ascii="Times New Roman" w:eastAsia="Times New Roman" w:hAnsi="Times New Roman" w:cs="Times New Roman"/>
          <w:sz w:val="24"/>
          <w:szCs w:val="24"/>
          <w:lang w:val="en-GB" w:eastAsia="nl-BE"/>
        </w:rPr>
        <w:t xml:space="preserve"> Each </w:t>
      </w:r>
      <w:r w:rsidRPr="007C2B28">
        <w:rPr>
          <w:rFonts w:ascii="Times New Roman" w:eastAsia="Times New Roman" w:hAnsi="Times New Roman" w:cs="Times New Roman"/>
          <w:color w:val="FF0000"/>
          <w:sz w:val="24"/>
          <w:szCs w:val="24"/>
          <w:lang w:val="en-GB" w:eastAsia="nl-BE"/>
        </w:rPr>
        <w:t xml:space="preserve">&lt;figure&gt; </w:t>
      </w:r>
      <w:r>
        <w:rPr>
          <w:rFonts w:ascii="Times New Roman" w:eastAsia="Times New Roman" w:hAnsi="Times New Roman" w:cs="Times New Roman"/>
          <w:sz w:val="24"/>
          <w:szCs w:val="24"/>
          <w:lang w:val="en-GB" w:eastAsia="nl-BE"/>
        </w:rPr>
        <w:t xml:space="preserve">should be accompanied with the </w:t>
      </w:r>
      <w:r w:rsidRPr="007C2B28">
        <w:rPr>
          <w:rFonts w:ascii="Times New Roman" w:eastAsia="Times New Roman" w:hAnsi="Times New Roman" w:cs="Times New Roman"/>
          <w:color w:val="FF0000"/>
          <w:sz w:val="24"/>
          <w:szCs w:val="24"/>
          <w:lang w:val="en-GB" w:eastAsia="nl-BE"/>
        </w:rPr>
        <w:t>&lt;</w:t>
      </w:r>
      <w:proofErr w:type="spellStart"/>
      <w:r w:rsidRPr="007C2B28">
        <w:rPr>
          <w:rFonts w:ascii="Times New Roman" w:eastAsia="Times New Roman" w:hAnsi="Times New Roman" w:cs="Times New Roman"/>
          <w:color w:val="FF0000"/>
          <w:sz w:val="24"/>
          <w:szCs w:val="24"/>
          <w:lang w:val="en-GB" w:eastAsia="nl-BE"/>
        </w:rPr>
        <w:t>figDesc</w:t>
      </w:r>
      <w:proofErr w:type="spellEnd"/>
      <w:r w:rsidRPr="007C2B28">
        <w:rPr>
          <w:rFonts w:ascii="Times New Roman" w:eastAsia="Times New Roman" w:hAnsi="Times New Roman" w:cs="Times New Roman"/>
          <w:color w:val="FF0000"/>
          <w:sz w:val="24"/>
          <w:szCs w:val="24"/>
          <w:lang w:val="en-GB" w:eastAsia="nl-BE"/>
        </w:rPr>
        <w:t>&gt;</w:t>
      </w:r>
      <w:r>
        <w:rPr>
          <w:rFonts w:ascii="Times New Roman" w:eastAsia="Times New Roman" w:hAnsi="Times New Roman" w:cs="Times New Roman"/>
          <w:sz w:val="24"/>
          <w:szCs w:val="24"/>
          <w:lang w:val="en-GB" w:eastAsia="nl-BE"/>
        </w:rPr>
        <w:t xml:space="preserve">. </w:t>
      </w:r>
    </w:p>
    <w:p w14:paraId="46A9904F" w14:textId="77777777" w:rsidR="00E6097F" w:rsidRDefault="00E6097F" w:rsidP="00E6097F">
      <w:pPr>
        <w:pStyle w:val="Kop1"/>
        <w:rPr>
          <w:rFonts w:eastAsia="Times New Roman"/>
          <w:sz w:val="32"/>
          <w:lang w:val="en-GB" w:eastAsia="nl-BE"/>
        </w:rPr>
      </w:pPr>
      <w:r>
        <w:rPr>
          <w:rFonts w:eastAsia="Times New Roman"/>
          <w:sz w:val="32"/>
          <w:lang w:val="en-GB" w:eastAsia="nl-BE"/>
        </w:rPr>
        <w:lastRenderedPageBreak/>
        <w:t>&lt;</w:t>
      </w:r>
      <w:proofErr w:type="gramStart"/>
      <w:r>
        <w:rPr>
          <w:rFonts w:eastAsia="Times New Roman"/>
          <w:sz w:val="32"/>
          <w:lang w:val="en-GB" w:eastAsia="nl-BE"/>
        </w:rPr>
        <w:t>table</w:t>
      </w:r>
      <w:proofErr w:type="gramEnd"/>
      <w:r>
        <w:rPr>
          <w:rFonts w:eastAsia="Times New Roman"/>
          <w:sz w:val="32"/>
          <w:lang w:val="en-GB" w:eastAsia="nl-BE"/>
        </w:rPr>
        <w:t>&gt;</w:t>
      </w:r>
    </w:p>
    <w:p w14:paraId="7212130B" w14:textId="77777777" w:rsidR="00E6097F" w:rsidRDefault="00E6097F" w:rsidP="00E6097F">
      <w:pPr>
        <w:pStyle w:val="Subtitel"/>
        <w:rPr>
          <w:lang w:val="en-GB" w:eastAsia="nl-BE"/>
        </w:rPr>
      </w:pPr>
      <w:r>
        <w:rPr>
          <w:lang w:val="en-GB" w:eastAsia="nl-BE"/>
        </w:rPr>
        <w:t>What is it?</w:t>
      </w:r>
    </w:p>
    <w:p w14:paraId="3A717FDD" w14:textId="77777777" w:rsidR="00E6097F" w:rsidRDefault="00E6097F" w:rsidP="00E6097F">
      <w:pPr>
        <w:tabs>
          <w:tab w:val="left" w:pos="1418"/>
        </w:tabs>
        <w:spacing w:before="100" w:beforeAutospacing="1" w:after="100" w:afterAutospacing="1"/>
        <w:jc w:val="both"/>
        <w:rPr>
          <w:rFonts w:ascii="Times New Roman" w:eastAsia="Times New Roman" w:hAnsi="Times New Roman" w:cs="Times New Roman"/>
          <w:sz w:val="24"/>
          <w:szCs w:val="24"/>
          <w:lang w:val="en-GB" w:eastAsia="nl-BE"/>
        </w:rPr>
      </w:pPr>
      <w:r w:rsidRPr="00E6097F">
        <w:rPr>
          <w:rFonts w:ascii="Times New Roman" w:eastAsia="Times New Roman" w:hAnsi="Times New Roman" w:cs="Times New Roman"/>
          <w:sz w:val="24"/>
          <w:szCs w:val="24"/>
          <w:lang w:val="en-GB" w:eastAsia="nl-BE"/>
        </w:rPr>
        <w:t xml:space="preserve">Brulez often makes little calculations in the margins of his notes and manuscripts. We have opted to transcribe </w:t>
      </w:r>
      <w:proofErr w:type="gramStart"/>
      <w:r w:rsidRPr="00E6097F">
        <w:rPr>
          <w:rFonts w:ascii="Times New Roman" w:eastAsia="Times New Roman" w:hAnsi="Times New Roman" w:cs="Times New Roman"/>
          <w:sz w:val="24"/>
          <w:szCs w:val="24"/>
          <w:lang w:val="en-GB" w:eastAsia="nl-BE"/>
        </w:rPr>
        <w:t>these calculation</w:t>
      </w:r>
      <w:proofErr w:type="gramEnd"/>
      <w:r w:rsidRPr="00E6097F">
        <w:rPr>
          <w:rFonts w:ascii="Times New Roman" w:eastAsia="Times New Roman" w:hAnsi="Times New Roman" w:cs="Times New Roman"/>
          <w:sz w:val="24"/>
          <w:szCs w:val="24"/>
          <w:lang w:val="en-GB" w:eastAsia="nl-BE"/>
        </w:rPr>
        <w:t xml:space="preserve"> by means of a </w:t>
      </w:r>
      <w:r w:rsidRPr="00E6097F">
        <w:rPr>
          <w:rFonts w:ascii="Times New Roman" w:eastAsia="Times New Roman" w:hAnsi="Times New Roman" w:cs="Times New Roman"/>
          <w:color w:val="FF0000"/>
          <w:sz w:val="24"/>
          <w:szCs w:val="24"/>
          <w:lang w:val="en-GB" w:eastAsia="nl-BE"/>
        </w:rPr>
        <w:t>&lt;table&gt;</w:t>
      </w:r>
      <w:r w:rsidRPr="00E6097F">
        <w:rPr>
          <w:rFonts w:ascii="Times New Roman" w:eastAsia="Times New Roman" w:hAnsi="Times New Roman" w:cs="Times New Roman"/>
          <w:sz w:val="24"/>
          <w:szCs w:val="24"/>
          <w:lang w:val="en-GB" w:eastAsia="nl-BE"/>
        </w:rPr>
        <w:t xml:space="preserve">, which contains text displayed in tabular form, in rows and columns. Hence each </w:t>
      </w:r>
      <w:r w:rsidRPr="00E6097F">
        <w:rPr>
          <w:rFonts w:ascii="Times New Roman" w:eastAsia="Times New Roman" w:hAnsi="Times New Roman" w:cs="Times New Roman"/>
          <w:color w:val="FF0000"/>
          <w:sz w:val="24"/>
          <w:szCs w:val="24"/>
          <w:lang w:val="en-GB" w:eastAsia="nl-BE"/>
        </w:rPr>
        <w:t>&lt;table&gt;</w:t>
      </w:r>
      <w:r w:rsidRPr="00E6097F">
        <w:rPr>
          <w:rFonts w:ascii="Times New Roman" w:eastAsia="Times New Roman" w:hAnsi="Times New Roman" w:cs="Times New Roman"/>
          <w:sz w:val="24"/>
          <w:szCs w:val="24"/>
          <w:lang w:val="en-GB" w:eastAsia="nl-BE"/>
        </w:rPr>
        <w:t xml:space="preserve"> is accompanied by an @</w:t>
      </w:r>
      <w:r w:rsidRPr="00E6097F">
        <w:rPr>
          <w:rFonts w:ascii="Times New Roman" w:eastAsia="Times New Roman" w:hAnsi="Times New Roman" w:cs="Times New Roman"/>
          <w:i/>
          <w:sz w:val="24"/>
          <w:szCs w:val="24"/>
          <w:lang w:val="en-GB" w:eastAsia="nl-BE"/>
        </w:rPr>
        <w:t>rows</w:t>
      </w:r>
      <w:r w:rsidRPr="00E6097F">
        <w:rPr>
          <w:rFonts w:ascii="Times New Roman" w:eastAsia="Times New Roman" w:hAnsi="Times New Roman" w:cs="Times New Roman"/>
          <w:sz w:val="24"/>
          <w:szCs w:val="24"/>
          <w:lang w:val="en-GB" w:eastAsia="nl-BE"/>
        </w:rPr>
        <w:t xml:space="preserve"> and an @</w:t>
      </w:r>
      <w:r w:rsidRPr="00E6097F">
        <w:rPr>
          <w:rFonts w:ascii="Times New Roman" w:eastAsia="Times New Roman" w:hAnsi="Times New Roman" w:cs="Times New Roman"/>
          <w:i/>
          <w:sz w:val="24"/>
          <w:szCs w:val="24"/>
          <w:lang w:val="en-GB" w:eastAsia="nl-BE"/>
        </w:rPr>
        <w:t>cols</w:t>
      </w:r>
      <w:r w:rsidRPr="00E6097F">
        <w:rPr>
          <w:rFonts w:ascii="Times New Roman" w:eastAsia="Times New Roman" w:hAnsi="Times New Roman" w:cs="Times New Roman"/>
          <w:sz w:val="24"/>
          <w:szCs w:val="24"/>
          <w:lang w:val="en-GB" w:eastAsia="nl-BE"/>
        </w:rPr>
        <w:t xml:space="preserve">, indicating the quantity of columns and rows. </w:t>
      </w:r>
      <w:r>
        <w:rPr>
          <w:rFonts w:ascii="Times New Roman" w:eastAsia="Times New Roman" w:hAnsi="Times New Roman" w:cs="Times New Roman"/>
          <w:sz w:val="24"/>
          <w:szCs w:val="24"/>
          <w:lang w:val="en-GB" w:eastAsia="nl-BE"/>
        </w:rPr>
        <w:t xml:space="preserve">Each </w:t>
      </w:r>
      <w:r w:rsidRPr="007A64A1">
        <w:rPr>
          <w:rFonts w:ascii="Times New Roman" w:eastAsia="Times New Roman" w:hAnsi="Times New Roman" w:cs="Times New Roman"/>
          <w:color w:val="FF0000"/>
          <w:sz w:val="24"/>
          <w:szCs w:val="24"/>
          <w:lang w:val="en-GB" w:eastAsia="nl-BE"/>
        </w:rPr>
        <w:t>&lt;table&gt;</w:t>
      </w:r>
      <w:r>
        <w:rPr>
          <w:rFonts w:ascii="Times New Roman" w:eastAsia="Times New Roman" w:hAnsi="Times New Roman" w:cs="Times New Roman"/>
          <w:sz w:val="24"/>
          <w:szCs w:val="24"/>
          <w:lang w:val="en-GB" w:eastAsia="nl-BE"/>
        </w:rPr>
        <w:t xml:space="preserve"> also contains a series of </w:t>
      </w:r>
      <w:r w:rsidRPr="007A64A1">
        <w:rPr>
          <w:rFonts w:ascii="Times New Roman" w:eastAsia="Times New Roman" w:hAnsi="Times New Roman" w:cs="Times New Roman"/>
          <w:color w:val="FF0000"/>
          <w:sz w:val="24"/>
          <w:szCs w:val="24"/>
          <w:lang w:val="en-GB" w:eastAsia="nl-BE"/>
        </w:rPr>
        <w:t>&lt;row&gt;</w:t>
      </w:r>
      <w:r w:rsidR="00E33804">
        <w:rPr>
          <w:rFonts w:ascii="Times New Roman" w:eastAsia="Times New Roman" w:hAnsi="Times New Roman" w:cs="Times New Roman"/>
          <w:sz w:val="24"/>
          <w:szCs w:val="24"/>
          <w:lang w:val="en-GB" w:eastAsia="nl-BE"/>
        </w:rPr>
        <w:t>'s in accordance to the number of rows indicated in the @</w:t>
      </w:r>
      <w:r w:rsidR="00E33804" w:rsidRPr="007A64A1">
        <w:rPr>
          <w:rFonts w:ascii="Times New Roman" w:eastAsia="Times New Roman" w:hAnsi="Times New Roman" w:cs="Times New Roman"/>
          <w:i/>
          <w:sz w:val="24"/>
          <w:szCs w:val="24"/>
          <w:lang w:val="en-GB" w:eastAsia="nl-BE"/>
        </w:rPr>
        <w:t>rows</w:t>
      </w:r>
      <w:r w:rsidR="00E33804">
        <w:rPr>
          <w:rFonts w:ascii="Times New Roman" w:eastAsia="Times New Roman" w:hAnsi="Times New Roman" w:cs="Times New Roman"/>
          <w:sz w:val="24"/>
          <w:szCs w:val="24"/>
          <w:lang w:val="en-GB" w:eastAsia="nl-BE"/>
        </w:rPr>
        <w:t xml:space="preserve">. In its turn, each </w:t>
      </w:r>
      <w:r w:rsidR="00E33804" w:rsidRPr="007A64A1">
        <w:rPr>
          <w:rFonts w:ascii="Times New Roman" w:eastAsia="Times New Roman" w:hAnsi="Times New Roman" w:cs="Times New Roman"/>
          <w:color w:val="FF0000"/>
          <w:sz w:val="24"/>
          <w:szCs w:val="24"/>
          <w:lang w:val="en-GB" w:eastAsia="nl-BE"/>
        </w:rPr>
        <w:t>&lt;row&gt;</w:t>
      </w:r>
      <w:r w:rsidR="00E33804">
        <w:rPr>
          <w:rFonts w:ascii="Times New Roman" w:eastAsia="Times New Roman" w:hAnsi="Times New Roman" w:cs="Times New Roman"/>
          <w:sz w:val="24"/>
          <w:szCs w:val="24"/>
          <w:lang w:val="en-GB" w:eastAsia="nl-BE"/>
        </w:rPr>
        <w:t xml:space="preserve"> contains a series of </w:t>
      </w:r>
      <w:r w:rsidR="00E33804" w:rsidRPr="007A64A1">
        <w:rPr>
          <w:rFonts w:ascii="Times New Roman" w:eastAsia="Times New Roman" w:hAnsi="Times New Roman" w:cs="Times New Roman"/>
          <w:color w:val="FF0000"/>
          <w:sz w:val="24"/>
          <w:szCs w:val="24"/>
          <w:lang w:val="en-GB" w:eastAsia="nl-BE"/>
        </w:rPr>
        <w:t>&lt;ce</w:t>
      </w:r>
      <w:r w:rsidR="007A64A1" w:rsidRPr="007A64A1">
        <w:rPr>
          <w:rFonts w:ascii="Times New Roman" w:eastAsia="Times New Roman" w:hAnsi="Times New Roman" w:cs="Times New Roman"/>
          <w:color w:val="FF0000"/>
          <w:sz w:val="24"/>
          <w:szCs w:val="24"/>
          <w:lang w:val="en-GB" w:eastAsia="nl-BE"/>
        </w:rPr>
        <w:t>l</w:t>
      </w:r>
      <w:r w:rsidR="00E33804" w:rsidRPr="007A64A1">
        <w:rPr>
          <w:rFonts w:ascii="Times New Roman" w:eastAsia="Times New Roman" w:hAnsi="Times New Roman" w:cs="Times New Roman"/>
          <w:color w:val="FF0000"/>
          <w:sz w:val="24"/>
          <w:szCs w:val="24"/>
          <w:lang w:val="en-GB" w:eastAsia="nl-BE"/>
        </w:rPr>
        <w:t>l&gt;</w:t>
      </w:r>
      <w:r w:rsidR="00E33804">
        <w:rPr>
          <w:rFonts w:ascii="Times New Roman" w:eastAsia="Times New Roman" w:hAnsi="Times New Roman" w:cs="Times New Roman"/>
          <w:sz w:val="24"/>
          <w:szCs w:val="24"/>
          <w:lang w:val="en-GB" w:eastAsia="nl-BE"/>
        </w:rPr>
        <w:t>'s in agreement with the number of columns. So following sum:</w:t>
      </w:r>
    </w:p>
    <w:p w14:paraId="2F43064C" w14:textId="77777777" w:rsidR="00E33804" w:rsidRPr="007A64A1" w:rsidRDefault="00E33804" w:rsidP="00E33804">
      <w:pPr>
        <w:tabs>
          <w:tab w:val="left" w:pos="1418"/>
          <w:tab w:val="left" w:pos="1701"/>
        </w:tabs>
        <w:spacing w:before="100" w:beforeAutospacing="1" w:after="100" w:afterAutospacing="1"/>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r>
      <w:r w:rsidR="007A64A1">
        <w:rPr>
          <w:rFonts w:ascii="Times New Roman" w:eastAsia="Times New Roman" w:hAnsi="Times New Roman" w:cs="Times New Roman"/>
          <w:sz w:val="24"/>
          <w:szCs w:val="24"/>
          <w:lang w:val="en-GB" w:eastAsia="nl-BE"/>
        </w:rPr>
        <w:tab/>
      </w:r>
      <w:r w:rsidR="007A64A1">
        <w:rPr>
          <w:rFonts w:ascii="Times New Roman" w:eastAsia="Times New Roman" w:hAnsi="Times New Roman" w:cs="Times New Roman"/>
          <w:sz w:val="24"/>
          <w:szCs w:val="24"/>
          <w:lang w:val="en-GB" w:eastAsia="nl-BE"/>
        </w:rPr>
        <w:tab/>
      </w:r>
      <w:r w:rsidR="007A64A1">
        <w:rPr>
          <w:rFonts w:ascii="Times New Roman" w:eastAsia="Times New Roman" w:hAnsi="Times New Roman" w:cs="Times New Roman"/>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10</w:t>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t>+</w:t>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u w:val="single"/>
          <w:lang w:val="en-GB" w:eastAsia="nl-BE"/>
        </w:rPr>
        <w:t xml:space="preserve">11 </w:t>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ab/>
        <w:t>21</w:t>
      </w:r>
    </w:p>
    <w:p w14:paraId="39555040" w14:textId="77777777" w:rsidR="00E33804" w:rsidRDefault="00E33804" w:rsidP="00E33804">
      <w:pPr>
        <w:tabs>
          <w:tab w:val="left" w:pos="1418"/>
          <w:tab w:val="left" w:pos="1701"/>
        </w:tabs>
        <w:spacing w:before="100" w:beforeAutospacing="1" w:after="100" w:afterAutospacing="1"/>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sz w:val="24"/>
          <w:szCs w:val="24"/>
          <w:lang w:val="en-GB" w:eastAsia="nl-BE"/>
        </w:rPr>
        <w:t>will</w:t>
      </w:r>
      <w:proofErr w:type="gramEnd"/>
      <w:r>
        <w:rPr>
          <w:rFonts w:ascii="Times New Roman" w:eastAsia="Times New Roman" w:hAnsi="Times New Roman" w:cs="Times New Roman"/>
          <w:sz w:val="24"/>
          <w:szCs w:val="24"/>
          <w:lang w:val="en-GB" w:eastAsia="nl-BE"/>
        </w:rPr>
        <w:t xml:space="preserve"> be transcribed as:</w:t>
      </w:r>
    </w:p>
    <w:p w14:paraId="18F47B66" w14:textId="77777777" w:rsidR="00E33804" w:rsidRDefault="00E33804" w:rsidP="007A64A1">
      <w:pPr>
        <w:tabs>
          <w:tab w:val="left" w:pos="1418"/>
          <w:tab w:val="left" w:pos="1701"/>
        </w:tabs>
        <w:spacing w:before="100" w:beforeAutospacing="1" w:after="100" w:afterAutospacing="1" w:line="240" w:lineRule="auto"/>
        <w:rPr>
          <w:rFonts w:ascii="Times New Roman" w:eastAsia="Times New Roman" w:hAnsi="Times New Roman" w:cs="Times New Roman"/>
          <w:color w:val="7F7F7F" w:themeColor="text1" w:themeTint="80"/>
          <w:sz w:val="24"/>
          <w:szCs w:val="24"/>
          <w:lang w:val="en-GB" w:eastAsia="nl-BE"/>
        </w:rPr>
      </w:pPr>
      <w:r>
        <w:rPr>
          <w:rFonts w:ascii="Times New Roman" w:eastAsia="Times New Roman" w:hAnsi="Times New Roman" w:cs="Times New Roman"/>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w:t>
      </w:r>
      <w:proofErr w:type="gramStart"/>
      <w:r w:rsidRPr="007A64A1">
        <w:rPr>
          <w:rFonts w:ascii="Times New Roman" w:eastAsia="Times New Roman" w:hAnsi="Times New Roman" w:cs="Times New Roman"/>
          <w:color w:val="7F7F7F" w:themeColor="text1" w:themeTint="80"/>
          <w:sz w:val="24"/>
          <w:szCs w:val="24"/>
          <w:lang w:val="en-GB" w:eastAsia="nl-BE"/>
        </w:rPr>
        <w:t>table</w:t>
      </w:r>
      <w:proofErr w:type="gramEnd"/>
      <w:r w:rsidRPr="007A64A1">
        <w:rPr>
          <w:rFonts w:ascii="Times New Roman" w:eastAsia="Times New Roman" w:hAnsi="Times New Roman" w:cs="Times New Roman"/>
          <w:color w:val="7F7F7F" w:themeColor="text1" w:themeTint="80"/>
          <w:sz w:val="24"/>
          <w:szCs w:val="24"/>
          <w:lang w:val="en-GB" w:eastAsia="nl-BE"/>
        </w:rPr>
        <w:t xml:space="preserve"> rend="pencil" rows="3" cols="3"</w:t>
      </w:r>
      <w:r w:rsidR="007A64A1">
        <w:rPr>
          <w:rFonts w:ascii="Times New Roman" w:eastAsia="Times New Roman" w:hAnsi="Times New Roman" w:cs="Times New Roman"/>
          <w:color w:val="7F7F7F" w:themeColor="text1" w:themeTint="80"/>
          <w:sz w:val="24"/>
          <w:szCs w:val="24"/>
          <w:lang w:val="en-GB" w:eastAsia="nl-BE"/>
        </w:rPr>
        <w:t>&gt;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&lt;row role="data"&gt;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 &lt;/cell&gt;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role="data"&gt;1&lt;/cell&gt;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role="data"&gt;0&lt;/cell&gt;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&lt;/row&gt;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&lt;row role="data"&gt;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&lt;hi rend="u&gt;&lt;cell role="data"&gt;1&lt;/cell&gt;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role="data"&gt;1&lt;/cell&gt;&lt;/hi&gt;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&lt;/row</w:t>
      </w:r>
      <w:r w:rsidR="007A64A1">
        <w:rPr>
          <w:rFonts w:ascii="Times New Roman" w:eastAsia="Times New Roman" w:hAnsi="Times New Roman" w:cs="Times New Roman"/>
          <w:color w:val="7F7F7F" w:themeColor="text1" w:themeTint="80"/>
          <w:sz w:val="24"/>
          <w:szCs w:val="24"/>
          <w:lang w:val="en-GB" w:eastAsia="nl-BE"/>
        </w:rPr>
        <w:t>&gt;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&lt;row role="data"&gt;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 &lt;/cell&gt;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role="data"&gt;2&lt;/cell&gt;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&lt;cell role="data"&gt;1&lt;/cell&gt;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&lt;/row</w:t>
      </w:r>
      <w:r w:rsidR="007A64A1">
        <w:rPr>
          <w:rFonts w:ascii="Times New Roman" w:eastAsia="Times New Roman" w:hAnsi="Times New Roman" w:cs="Times New Roman"/>
          <w:color w:val="7F7F7F" w:themeColor="text1" w:themeTint="80"/>
          <w:sz w:val="24"/>
          <w:szCs w:val="24"/>
          <w:lang w:val="en-GB" w:eastAsia="nl-BE"/>
        </w:rPr>
        <w:t>&gt;</w:t>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007A64A1">
        <w:rPr>
          <w:rFonts w:ascii="Times New Roman" w:eastAsia="Times New Roman" w:hAnsi="Times New Roman" w:cs="Times New Roman"/>
          <w:color w:val="7F7F7F" w:themeColor="text1" w:themeTint="80"/>
          <w:sz w:val="24"/>
          <w:szCs w:val="24"/>
          <w:lang w:val="en-GB" w:eastAsia="nl-BE"/>
        </w:rPr>
        <w:tab/>
      </w:r>
      <w:r w:rsidRPr="007A64A1">
        <w:rPr>
          <w:rFonts w:ascii="Times New Roman" w:eastAsia="Times New Roman" w:hAnsi="Times New Roman" w:cs="Times New Roman"/>
          <w:color w:val="7F7F7F" w:themeColor="text1" w:themeTint="80"/>
          <w:sz w:val="24"/>
          <w:szCs w:val="24"/>
          <w:lang w:val="en-GB" w:eastAsia="nl-BE"/>
        </w:rPr>
        <w:t>&lt;/table</w:t>
      </w:r>
      <w:r w:rsidR="007A64A1">
        <w:rPr>
          <w:rFonts w:ascii="Times New Roman" w:eastAsia="Times New Roman" w:hAnsi="Times New Roman" w:cs="Times New Roman"/>
          <w:color w:val="7F7F7F" w:themeColor="text1" w:themeTint="80"/>
          <w:sz w:val="24"/>
          <w:szCs w:val="24"/>
          <w:lang w:val="en-GB" w:eastAsia="nl-BE"/>
        </w:rPr>
        <w:t>&gt;</w:t>
      </w:r>
    </w:p>
    <w:p w14:paraId="762EAADA" w14:textId="77777777" w:rsidR="007A64A1" w:rsidRDefault="007A64A1" w:rsidP="007A64A1">
      <w:pPr>
        <w:pStyle w:val="Subtitel"/>
        <w:rPr>
          <w:rFonts w:eastAsia="Times New Roman"/>
          <w:lang w:val="en-GB" w:eastAsia="nl-BE"/>
        </w:rPr>
      </w:pPr>
      <w:r>
        <w:rPr>
          <w:rFonts w:eastAsia="Times New Roman"/>
          <w:lang w:val="en-GB" w:eastAsia="nl-BE"/>
        </w:rPr>
        <w:t>Attributes</w:t>
      </w:r>
    </w:p>
    <w:p w14:paraId="775D733D" w14:textId="77777777" w:rsidR="007A64A1" w:rsidRPr="007A64A1" w:rsidRDefault="007A64A1" w:rsidP="007A64A1">
      <w:pPr>
        <w:tabs>
          <w:tab w:val="left" w:pos="1418"/>
          <w:tab w:val="left" w:pos="1701"/>
        </w:tabs>
        <w:spacing w:before="100" w:beforeAutospacing="1" w:after="100" w:afterAutospacing="1"/>
        <w:rPr>
          <w:rFonts w:ascii="Times New Roman" w:eastAsia="Times New Roman" w:hAnsi="Times New Roman" w:cs="Times New Roman"/>
          <w:sz w:val="24"/>
          <w:szCs w:val="24"/>
          <w:lang w:val="en-GB" w:eastAsia="nl-BE"/>
        </w:rPr>
      </w:pPr>
      <w:r w:rsidRPr="007A64A1">
        <w:rPr>
          <w:rFonts w:ascii="Times New Roman" w:eastAsia="Times New Roman" w:hAnsi="Times New Roman" w:cs="Times New Roman"/>
          <w:sz w:val="24"/>
          <w:szCs w:val="24"/>
          <w:lang w:val="en-GB" w:eastAsia="nl-BE"/>
        </w:rPr>
        <w:t>@</w:t>
      </w:r>
      <w:proofErr w:type="gramStart"/>
      <w:r w:rsidRPr="00F0314A">
        <w:rPr>
          <w:rFonts w:ascii="Times New Roman" w:eastAsia="Times New Roman" w:hAnsi="Times New Roman" w:cs="Times New Roman"/>
          <w:i/>
          <w:sz w:val="24"/>
          <w:szCs w:val="24"/>
          <w:lang w:val="en-GB" w:eastAsia="nl-BE"/>
        </w:rPr>
        <w:t>rows</w:t>
      </w:r>
      <w:proofErr w:type="gramEnd"/>
      <w:r w:rsidRPr="007A64A1">
        <w:rPr>
          <w:rFonts w:ascii="Times New Roman" w:eastAsia="Times New Roman" w:hAnsi="Times New Roman" w:cs="Times New Roman"/>
          <w:sz w:val="24"/>
          <w:szCs w:val="24"/>
          <w:lang w:val="en-GB" w:eastAsia="nl-BE"/>
        </w:rPr>
        <w:tab/>
        <w:t>indicates the number of rows in the table.</w:t>
      </w:r>
    </w:p>
    <w:p w14:paraId="571AE9B7" w14:textId="77777777" w:rsidR="007A64A1" w:rsidRDefault="007A64A1" w:rsidP="007A64A1">
      <w:pPr>
        <w:tabs>
          <w:tab w:val="left" w:pos="1418"/>
          <w:tab w:val="left" w:pos="1701"/>
        </w:tabs>
        <w:spacing w:before="100" w:beforeAutospacing="1" w:after="100" w:afterAutospacing="1"/>
        <w:rPr>
          <w:rFonts w:ascii="Times New Roman" w:eastAsia="Times New Roman" w:hAnsi="Times New Roman" w:cs="Times New Roman"/>
          <w:sz w:val="24"/>
          <w:szCs w:val="24"/>
          <w:lang w:val="en-GB" w:eastAsia="nl-BE"/>
        </w:rPr>
      </w:pPr>
      <w:r w:rsidRPr="007A64A1">
        <w:rPr>
          <w:rFonts w:ascii="Times New Roman" w:eastAsia="Times New Roman" w:hAnsi="Times New Roman" w:cs="Times New Roman"/>
          <w:sz w:val="24"/>
          <w:szCs w:val="24"/>
          <w:lang w:val="en-GB" w:eastAsia="nl-BE"/>
        </w:rPr>
        <w:t>@</w:t>
      </w:r>
      <w:proofErr w:type="gramStart"/>
      <w:r w:rsidRPr="00F0314A">
        <w:rPr>
          <w:rFonts w:ascii="Times New Roman" w:eastAsia="Times New Roman" w:hAnsi="Times New Roman" w:cs="Times New Roman"/>
          <w:i/>
          <w:sz w:val="24"/>
          <w:szCs w:val="24"/>
          <w:lang w:val="en-GB" w:eastAsia="nl-BE"/>
        </w:rPr>
        <w:t>cols</w:t>
      </w:r>
      <w:proofErr w:type="gramEnd"/>
      <w:r>
        <w:rPr>
          <w:rFonts w:ascii="Times New Roman" w:eastAsia="Times New Roman" w:hAnsi="Times New Roman" w:cs="Times New Roman"/>
          <w:sz w:val="24"/>
          <w:szCs w:val="24"/>
          <w:lang w:val="en-GB" w:eastAsia="nl-BE"/>
        </w:rPr>
        <w:tab/>
        <w:t>indicates the number of columns in the table.</w:t>
      </w:r>
    </w:p>
    <w:p w14:paraId="3E84E361" w14:textId="77777777" w:rsidR="00F0314A" w:rsidRDefault="00F0314A" w:rsidP="00F0314A">
      <w:pPr>
        <w:tabs>
          <w:tab w:val="left" w:pos="1418"/>
          <w:tab w:val="left" w:pos="1701"/>
        </w:tabs>
        <w:spacing w:before="100" w:beforeAutospacing="1" w:after="100" w:afterAutospacing="1"/>
        <w:jc w:val="both"/>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sidRPr="00F0314A">
        <w:rPr>
          <w:rFonts w:ascii="Times New Roman" w:eastAsia="Times New Roman" w:hAnsi="Times New Roman" w:cs="Times New Roman"/>
          <w:i/>
          <w:sz w:val="24"/>
          <w:szCs w:val="24"/>
          <w:lang w:val="en-GB" w:eastAsia="nl-BE"/>
        </w:rPr>
        <w:t>rend</w:t>
      </w:r>
      <w:proofErr w:type="gramEnd"/>
      <w:r>
        <w:rPr>
          <w:rFonts w:ascii="Times New Roman" w:eastAsia="Times New Roman" w:hAnsi="Times New Roman" w:cs="Times New Roman"/>
          <w:sz w:val="24"/>
          <w:szCs w:val="24"/>
          <w:lang w:val="en-GB" w:eastAsia="nl-BE"/>
        </w:rPr>
        <w:tab/>
        <w:t xml:space="preserve">an optional attribute, which will be used when the writing tool used for the </w:t>
      </w:r>
      <w:r>
        <w:rPr>
          <w:rFonts w:ascii="Times New Roman" w:eastAsia="Times New Roman" w:hAnsi="Times New Roman" w:cs="Times New Roman"/>
          <w:sz w:val="24"/>
          <w:szCs w:val="24"/>
          <w:lang w:val="en-GB" w:eastAsia="nl-BE"/>
        </w:rPr>
        <w:tab/>
        <w:t xml:space="preserve">calculation differs from the dominant writing material (cf.: </w:t>
      </w:r>
      <w:proofErr w:type="spellStart"/>
      <w:r>
        <w:rPr>
          <w:rFonts w:ascii="Times New Roman" w:eastAsia="Times New Roman" w:hAnsi="Times New Roman" w:cs="Times New Roman"/>
          <w:sz w:val="24"/>
          <w:szCs w:val="24"/>
          <w:lang w:val="en-GB" w:eastAsia="nl-BE"/>
        </w:rPr>
        <w:t>blueblack</w:t>
      </w:r>
      <w:proofErr w:type="spellEnd"/>
      <w:r>
        <w:rPr>
          <w:rFonts w:ascii="Times New Roman" w:eastAsia="Times New Roman" w:hAnsi="Times New Roman" w:cs="Times New Roman"/>
          <w:sz w:val="24"/>
          <w:szCs w:val="24"/>
          <w:lang w:val="en-GB" w:eastAsia="nl-BE"/>
        </w:rPr>
        <w:t xml:space="preserve"> ink for </w:t>
      </w:r>
      <w:r>
        <w:rPr>
          <w:rFonts w:ascii="Times New Roman" w:eastAsia="Times New Roman" w:hAnsi="Times New Roman" w:cs="Times New Roman"/>
          <w:sz w:val="24"/>
          <w:szCs w:val="24"/>
          <w:lang w:val="en-GB" w:eastAsia="nl-BE"/>
        </w:rPr>
        <w:tab/>
        <w:t>the manuscripts and notes, and black ink for the typescripts).</w:t>
      </w:r>
    </w:p>
    <w:p w14:paraId="0B13C82C" w14:textId="77777777" w:rsidR="00F0314A" w:rsidRDefault="00F0314A" w:rsidP="00F0314A">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row</w:t>
      </w:r>
      <w:proofErr w:type="gramEnd"/>
      <w:r>
        <w:rPr>
          <w:rFonts w:eastAsia="Times New Roman"/>
          <w:sz w:val="32"/>
          <w:lang w:val="en-GB" w:eastAsia="nl-BE"/>
        </w:rPr>
        <w:t>&gt;</w:t>
      </w:r>
    </w:p>
    <w:p w14:paraId="10F301D9" w14:textId="77777777" w:rsidR="00F0314A" w:rsidRDefault="00F0314A" w:rsidP="00F0314A">
      <w:pPr>
        <w:pStyle w:val="Subtitel"/>
        <w:rPr>
          <w:lang w:val="en-GB" w:eastAsia="nl-BE"/>
        </w:rPr>
      </w:pPr>
      <w:r>
        <w:rPr>
          <w:lang w:val="en-GB" w:eastAsia="nl-BE"/>
        </w:rPr>
        <w:t>What is it?</w:t>
      </w:r>
    </w:p>
    <w:p w14:paraId="559AAEB5" w14:textId="77777777" w:rsidR="00F0314A" w:rsidRDefault="00F0314A" w:rsidP="00F0314A">
      <w:pPr>
        <w:tabs>
          <w:tab w:val="left" w:pos="1418"/>
          <w:tab w:val="left" w:pos="1701"/>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Pr>
          <w:rFonts w:ascii="Times New Roman" w:eastAsia="Times New Roman" w:hAnsi="Times New Roman" w:cs="Times New Roman"/>
          <w:sz w:val="24"/>
          <w:szCs w:val="24"/>
          <w:lang w:val="en-GB" w:eastAsia="nl-BE"/>
        </w:rPr>
        <w:lastRenderedPageBreak/>
        <w:t>contains</w:t>
      </w:r>
      <w:proofErr w:type="gramEnd"/>
      <w:r>
        <w:rPr>
          <w:rFonts w:ascii="Times New Roman" w:eastAsia="Times New Roman" w:hAnsi="Times New Roman" w:cs="Times New Roman"/>
          <w:sz w:val="24"/>
          <w:szCs w:val="24"/>
          <w:lang w:val="en-GB" w:eastAsia="nl-BE"/>
        </w:rPr>
        <w:t xml:space="preserve"> one row of a table. The element is always accompanied by an @</w:t>
      </w:r>
      <w:r w:rsidRPr="00F0314A">
        <w:rPr>
          <w:rFonts w:ascii="Times New Roman" w:eastAsia="Times New Roman" w:hAnsi="Times New Roman" w:cs="Times New Roman"/>
          <w:i/>
          <w:sz w:val="24"/>
          <w:szCs w:val="24"/>
          <w:lang w:val="en-GB" w:eastAsia="nl-BE"/>
        </w:rPr>
        <w:t>role</w:t>
      </w:r>
      <w:r>
        <w:rPr>
          <w:rFonts w:ascii="Times New Roman" w:eastAsia="Times New Roman" w:hAnsi="Times New Roman" w:cs="Times New Roman"/>
          <w:sz w:val="24"/>
          <w:szCs w:val="24"/>
          <w:lang w:val="en-GB" w:eastAsia="nl-BE"/>
        </w:rPr>
        <w:t xml:space="preserve"> with value "data". </w:t>
      </w:r>
    </w:p>
    <w:p w14:paraId="2A2D3D88" w14:textId="77777777" w:rsidR="00F0314A" w:rsidRDefault="00F0314A" w:rsidP="00F0314A">
      <w:pPr>
        <w:pStyle w:val="Subtitel"/>
        <w:rPr>
          <w:rFonts w:eastAsia="Times New Roman"/>
          <w:lang w:val="en-GB" w:eastAsia="nl-BE"/>
        </w:rPr>
      </w:pPr>
      <w:r>
        <w:rPr>
          <w:rFonts w:eastAsia="Times New Roman"/>
          <w:lang w:val="en-GB" w:eastAsia="nl-BE"/>
        </w:rPr>
        <w:t>Attributes</w:t>
      </w:r>
    </w:p>
    <w:p w14:paraId="249E53D7" w14:textId="77777777" w:rsidR="00F0314A" w:rsidRDefault="00F0314A" w:rsidP="00F0314A">
      <w:pPr>
        <w:tabs>
          <w:tab w:val="left" w:pos="1418"/>
        </w:tabs>
        <w:rPr>
          <w:rFonts w:ascii="Times New Roman" w:eastAsia="Times New Roman" w:hAnsi="Times New Roman" w:cs="Times New Roman"/>
          <w:sz w:val="24"/>
          <w:szCs w:val="24"/>
          <w:lang w:val="en-GB" w:eastAsia="nl-BE"/>
        </w:rPr>
      </w:pPr>
      <w:r>
        <w:rPr>
          <w:rFonts w:ascii="Times New Roman" w:hAnsi="Times New Roman" w:cs="Times New Roman"/>
          <w:sz w:val="24"/>
          <w:lang w:val="en-GB" w:eastAsia="nl-BE"/>
        </w:rPr>
        <w:t>@</w:t>
      </w:r>
      <w:proofErr w:type="gramStart"/>
      <w:r w:rsidRPr="00297896">
        <w:rPr>
          <w:rFonts w:ascii="Times New Roman" w:hAnsi="Times New Roman" w:cs="Times New Roman"/>
          <w:i/>
          <w:sz w:val="24"/>
          <w:lang w:val="en-GB" w:eastAsia="nl-BE"/>
        </w:rPr>
        <w:t>role</w:t>
      </w:r>
      <w:proofErr w:type="gramEnd"/>
      <w:r>
        <w:rPr>
          <w:rFonts w:ascii="Times New Roman" w:hAnsi="Times New Roman" w:cs="Times New Roman"/>
          <w:sz w:val="24"/>
          <w:lang w:val="en-GB" w:eastAsia="nl-BE"/>
        </w:rPr>
        <w:tab/>
      </w:r>
      <w:r w:rsidRPr="00F0314A">
        <w:rPr>
          <w:rFonts w:ascii="Times New Roman" w:eastAsia="Times New Roman" w:hAnsi="Times New Roman" w:cs="Times New Roman"/>
          <w:sz w:val="24"/>
          <w:szCs w:val="24"/>
          <w:lang w:val="en-GB" w:eastAsia="nl-BE"/>
        </w:rPr>
        <w:t xml:space="preserve">indicates the kind of information held in this </w:t>
      </w:r>
      <w:r w:rsidR="002E627E">
        <w:rPr>
          <w:rFonts w:ascii="Times New Roman" w:eastAsia="Times New Roman" w:hAnsi="Times New Roman" w:cs="Times New Roman"/>
          <w:sz w:val="24"/>
          <w:szCs w:val="24"/>
          <w:lang w:val="en-GB" w:eastAsia="nl-BE"/>
        </w:rPr>
        <w:t>row</w:t>
      </w:r>
      <w:r w:rsidRPr="00F0314A">
        <w:rPr>
          <w:rFonts w:ascii="Times New Roman" w:eastAsia="Times New Roman" w:hAnsi="Times New Roman" w:cs="Times New Roman"/>
          <w:sz w:val="24"/>
          <w:szCs w:val="24"/>
          <w:lang w:val="en-GB" w:eastAsia="nl-BE"/>
        </w:rPr>
        <w:t xml:space="preserve"> or in each cell of this row.</w:t>
      </w:r>
      <w:r w:rsidR="008359DC">
        <w:rPr>
          <w:rFonts w:ascii="Times New Roman" w:eastAsia="Times New Roman" w:hAnsi="Times New Roman" w:cs="Times New Roman"/>
          <w:sz w:val="24"/>
          <w:szCs w:val="24"/>
          <w:lang w:val="en-GB" w:eastAsia="nl-BE"/>
        </w:rPr>
        <w:t xml:space="preserve"> </w:t>
      </w:r>
      <w:r w:rsidR="008359DC">
        <w:rPr>
          <w:rFonts w:ascii="Times New Roman" w:eastAsia="Times New Roman" w:hAnsi="Times New Roman" w:cs="Times New Roman"/>
          <w:sz w:val="24"/>
          <w:szCs w:val="24"/>
          <w:lang w:val="en-GB" w:eastAsia="nl-BE"/>
        </w:rPr>
        <w:tab/>
        <w:t xml:space="preserve">Within the Digital Brulez, this will be limited to the value "data". </w:t>
      </w:r>
    </w:p>
    <w:p w14:paraId="690312E1" w14:textId="77777777" w:rsidR="008359DC" w:rsidRDefault="008359DC" w:rsidP="008359DC">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cell</w:t>
      </w:r>
      <w:proofErr w:type="gramEnd"/>
      <w:r>
        <w:rPr>
          <w:rFonts w:eastAsia="Times New Roman"/>
          <w:sz w:val="32"/>
          <w:lang w:val="en-GB" w:eastAsia="nl-BE"/>
        </w:rPr>
        <w:t>&gt;</w:t>
      </w:r>
    </w:p>
    <w:p w14:paraId="35F82F49" w14:textId="77777777" w:rsidR="008359DC" w:rsidRDefault="008359DC" w:rsidP="008359DC">
      <w:pPr>
        <w:tabs>
          <w:tab w:val="left" w:pos="1418"/>
          <w:tab w:val="left" w:pos="1701"/>
        </w:tabs>
        <w:spacing w:before="100" w:beforeAutospacing="1" w:after="100" w:afterAutospacing="1"/>
        <w:jc w:val="both"/>
        <w:rPr>
          <w:rFonts w:ascii="Times New Roman" w:eastAsia="Times New Roman" w:hAnsi="Times New Roman" w:cs="Times New Roman"/>
          <w:sz w:val="24"/>
          <w:szCs w:val="24"/>
          <w:lang w:val="en-GB" w:eastAsia="nl-BE"/>
        </w:rPr>
      </w:pPr>
      <w:proofErr w:type="gramStart"/>
      <w:r w:rsidRPr="008359DC">
        <w:rPr>
          <w:rFonts w:ascii="Times New Roman" w:eastAsia="Times New Roman" w:hAnsi="Times New Roman" w:cs="Times New Roman"/>
          <w:sz w:val="24"/>
          <w:szCs w:val="24"/>
          <w:lang w:val="en-GB" w:eastAsia="nl-BE"/>
        </w:rPr>
        <w:t>contains</w:t>
      </w:r>
      <w:proofErr w:type="gramEnd"/>
      <w:r w:rsidRPr="008359DC">
        <w:rPr>
          <w:rFonts w:ascii="Times New Roman" w:eastAsia="Times New Roman" w:hAnsi="Times New Roman" w:cs="Times New Roman"/>
          <w:sz w:val="24"/>
          <w:szCs w:val="24"/>
          <w:lang w:val="en-GB" w:eastAsia="nl-BE"/>
        </w:rPr>
        <w:t xml:space="preserve"> one cell of a table.</w:t>
      </w:r>
      <w:r>
        <w:rPr>
          <w:rFonts w:ascii="Times New Roman" w:eastAsia="Times New Roman" w:hAnsi="Times New Roman" w:cs="Times New Roman"/>
          <w:sz w:val="24"/>
          <w:szCs w:val="24"/>
          <w:lang w:val="en-GB" w:eastAsia="nl-BE"/>
        </w:rPr>
        <w:t xml:space="preserve"> The number of </w:t>
      </w:r>
      <w:r w:rsidRPr="00297896">
        <w:rPr>
          <w:rFonts w:ascii="Times New Roman" w:eastAsia="Times New Roman" w:hAnsi="Times New Roman" w:cs="Times New Roman"/>
          <w:color w:val="FF0000"/>
          <w:sz w:val="24"/>
          <w:szCs w:val="24"/>
          <w:lang w:val="en-GB" w:eastAsia="nl-BE"/>
        </w:rPr>
        <w:t>&lt;cell&gt;</w:t>
      </w:r>
      <w:r>
        <w:rPr>
          <w:rFonts w:ascii="Times New Roman" w:eastAsia="Times New Roman" w:hAnsi="Times New Roman" w:cs="Times New Roman"/>
          <w:sz w:val="24"/>
          <w:szCs w:val="24"/>
          <w:lang w:val="en-GB" w:eastAsia="nl-BE"/>
        </w:rPr>
        <w:t xml:space="preserve">'s is determined by the number of columns. It is possible that some of the </w:t>
      </w:r>
      <w:r w:rsidRPr="00297896">
        <w:rPr>
          <w:rFonts w:ascii="Times New Roman" w:eastAsia="Times New Roman" w:hAnsi="Times New Roman" w:cs="Times New Roman"/>
          <w:color w:val="FF0000"/>
          <w:sz w:val="24"/>
          <w:szCs w:val="24"/>
          <w:lang w:val="en-GB" w:eastAsia="nl-BE"/>
        </w:rPr>
        <w:t>&lt;cell&gt;</w:t>
      </w:r>
      <w:r>
        <w:rPr>
          <w:rFonts w:ascii="Times New Roman" w:eastAsia="Times New Roman" w:hAnsi="Times New Roman" w:cs="Times New Roman"/>
          <w:sz w:val="24"/>
          <w:szCs w:val="24"/>
          <w:lang w:val="en-GB" w:eastAsia="nl-BE"/>
        </w:rPr>
        <w:t xml:space="preserve">'s only contain a whitespace and no real data (see </w:t>
      </w:r>
      <w:r w:rsidR="00297896">
        <w:rPr>
          <w:rFonts w:ascii="Times New Roman" w:eastAsia="Times New Roman" w:hAnsi="Times New Roman" w:cs="Times New Roman"/>
          <w:sz w:val="24"/>
          <w:szCs w:val="24"/>
          <w:lang w:val="en-GB" w:eastAsia="nl-BE"/>
        </w:rPr>
        <w:t>above mentioned example</w:t>
      </w:r>
      <w:proofErr w:type="gramStart"/>
      <w:r w:rsidR="00297896">
        <w:rPr>
          <w:rFonts w:ascii="Times New Roman" w:eastAsia="Times New Roman" w:hAnsi="Times New Roman" w:cs="Times New Roman"/>
          <w:sz w:val="24"/>
          <w:szCs w:val="24"/>
          <w:lang w:val="en-GB" w:eastAsia="nl-BE"/>
        </w:rPr>
        <w:t>)</w:t>
      </w:r>
      <w:r>
        <w:rPr>
          <w:rFonts w:ascii="Times New Roman" w:eastAsia="Times New Roman" w:hAnsi="Times New Roman" w:cs="Times New Roman"/>
          <w:sz w:val="24"/>
          <w:szCs w:val="24"/>
          <w:lang w:val="en-GB" w:eastAsia="nl-BE"/>
        </w:rPr>
        <w:t xml:space="preserve"> .</w:t>
      </w:r>
      <w:proofErr w:type="gramEnd"/>
      <w:r>
        <w:rPr>
          <w:rFonts w:ascii="Times New Roman" w:eastAsia="Times New Roman" w:hAnsi="Times New Roman" w:cs="Times New Roman"/>
          <w:sz w:val="24"/>
          <w:szCs w:val="24"/>
          <w:lang w:val="en-GB" w:eastAsia="nl-BE"/>
        </w:rPr>
        <w:t xml:space="preserve"> </w:t>
      </w:r>
    </w:p>
    <w:p w14:paraId="0D3ACC6E" w14:textId="77777777" w:rsidR="00297896" w:rsidRPr="008359DC" w:rsidRDefault="00297896" w:rsidP="002E627E">
      <w:pPr>
        <w:tabs>
          <w:tab w:val="left" w:pos="1418"/>
        </w:tabs>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w:t>
      </w:r>
      <w:proofErr w:type="gramStart"/>
      <w:r w:rsidRPr="00297896">
        <w:rPr>
          <w:rFonts w:ascii="Times New Roman" w:eastAsia="Times New Roman" w:hAnsi="Times New Roman" w:cs="Times New Roman"/>
          <w:i/>
          <w:sz w:val="24"/>
          <w:szCs w:val="24"/>
          <w:lang w:val="en-GB" w:eastAsia="nl-BE"/>
        </w:rPr>
        <w:t>role</w:t>
      </w:r>
      <w:proofErr w:type="gramEnd"/>
      <w:r>
        <w:rPr>
          <w:rFonts w:ascii="Times New Roman" w:eastAsia="Times New Roman" w:hAnsi="Times New Roman" w:cs="Times New Roman"/>
          <w:sz w:val="24"/>
          <w:szCs w:val="24"/>
          <w:lang w:val="en-GB" w:eastAsia="nl-BE"/>
        </w:rPr>
        <w:tab/>
      </w:r>
      <w:r w:rsidRPr="00F0314A">
        <w:rPr>
          <w:rFonts w:ascii="Times New Roman" w:eastAsia="Times New Roman" w:hAnsi="Times New Roman" w:cs="Times New Roman"/>
          <w:sz w:val="24"/>
          <w:szCs w:val="24"/>
          <w:lang w:val="en-GB" w:eastAsia="nl-BE"/>
        </w:rPr>
        <w:t>indicates the kind of information held in this cell or in each cell of this row.</w:t>
      </w:r>
      <w:r>
        <w:rPr>
          <w:rFonts w:ascii="Times New Roman" w:eastAsia="Times New Roman" w:hAnsi="Times New Roman" w:cs="Times New Roman"/>
          <w:sz w:val="24"/>
          <w:szCs w:val="24"/>
          <w:lang w:val="en-GB" w:eastAsia="nl-BE"/>
        </w:rPr>
        <w:t xml:space="preserve"> </w:t>
      </w:r>
      <w:r>
        <w:rPr>
          <w:rFonts w:ascii="Times New Roman" w:eastAsia="Times New Roman" w:hAnsi="Times New Roman" w:cs="Times New Roman"/>
          <w:sz w:val="24"/>
          <w:szCs w:val="24"/>
          <w:lang w:val="en-GB" w:eastAsia="nl-BE"/>
        </w:rPr>
        <w:tab/>
        <w:t xml:space="preserve">Within the Digital Brulez, this will be limited to the value "data". </w:t>
      </w:r>
    </w:p>
    <w:p w14:paraId="23C14153" w14:textId="77777777" w:rsidR="007C2B28" w:rsidRDefault="007C2B28" w:rsidP="007C2B28">
      <w:pPr>
        <w:pStyle w:val="Kop1"/>
        <w:rPr>
          <w:rFonts w:eastAsia="Times New Roman"/>
          <w:sz w:val="32"/>
          <w:lang w:val="en-GB" w:eastAsia="nl-BE"/>
        </w:rPr>
      </w:pPr>
      <w:r>
        <w:rPr>
          <w:rFonts w:eastAsia="Times New Roman"/>
          <w:sz w:val="32"/>
          <w:lang w:val="en-GB" w:eastAsia="nl-BE"/>
        </w:rPr>
        <w:t>&lt;</w:t>
      </w:r>
      <w:proofErr w:type="spellStart"/>
      <w:proofErr w:type="gramStart"/>
      <w:r>
        <w:rPr>
          <w:rFonts w:eastAsia="Times New Roman"/>
          <w:sz w:val="32"/>
          <w:lang w:val="en-GB" w:eastAsia="nl-BE"/>
        </w:rPr>
        <w:t>handshift</w:t>
      </w:r>
      <w:proofErr w:type="spellEnd"/>
      <w:proofErr w:type="gramEnd"/>
      <w:r>
        <w:rPr>
          <w:rFonts w:eastAsia="Times New Roman"/>
          <w:sz w:val="32"/>
          <w:lang w:val="en-GB" w:eastAsia="nl-BE"/>
        </w:rPr>
        <w:t>/&gt;</w:t>
      </w:r>
    </w:p>
    <w:p w14:paraId="47F3CAD1" w14:textId="77777777" w:rsidR="007C2B28" w:rsidRDefault="007C2B28" w:rsidP="007C2B28">
      <w:pPr>
        <w:pStyle w:val="Subtitel"/>
        <w:rPr>
          <w:lang w:val="en-GB" w:eastAsia="nl-BE"/>
        </w:rPr>
      </w:pPr>
      <w:r>
        <w:rPr>
          <w:lang w:val="en-GB" w:eastAsia="nl-BE"/>
        </w:rPr>
        <w:t>What is it?</w:t>
      </w:r>
    </w:p>
    <w:p w14:paraId="6EB8A092" w14:textId="77777777" w:rsidR="007C2B28" w:rsidRDefault="007C2B28" w:rsidP="007C2B28">
      <w:pPr>
        <w:rPr>
          <w:rFonts w:ascii="Times New Roman" w:eastAsia="Times New Roman" w:hAnsi="Times New Roman" w:cs="Times New Roman"/>
          <w:sz w:val="24"/>
          <w:szCs w:val="24"/>
          <w:lang w:val="en-GB" w:eastAsia="nl-BE"/>
        </w:rPr>
      </w:pPr>
      <w:r w:rsidRPr="00770546">
        <w:rPr>
          <w:rFonts w:ascii="Times New Roman" w:eastAsia="Times New Roman" w:hAnsi="Times New Roman" w:cs="Times New Roman"/>
          <w:sz w:val="24"/>
          <w:szCs w:val="24"/>
          <w:lang w:val="en-GB" w:eastAsia="nl-BE"/>
        </w:rPr>
        <w:t>A  </w:t>
      </w:r>
      <w:r w:rsidRPr="00770546">
        <w:rPr>
          <w:rFonts w:ascii="Times New Roman" w:eastAsia="Times New Roman" w:hAnsi="Times New Roman" w:cs="Times New Roman"/>
          <w:color w:val="FF0000"/>
          <w:sz w:val="24"/>
          <w:szCs w:val="24"/>
          <w:lang w:val="en-GB" w:eastAsia="nl-BE"/>
        </w:rPr>
        <w:t>&lt;</w:t>
      </w:r>
      <w:proofErr w:type="spellStart"/>
      <w:r w:rsidRPr="00770546">
        <w:rPr>
          <w:rFonts w:ascii="Times New Roman" w:eastAsia="Times New Roman" w:hAnsi="Times New Roman" w:cs="Times New Roman"/>
          <w:color w:val="FF0000"/>
          <w:sz w:val="24"/>
          <w:szCs w:val="24"/>
          <w:lang w:val="en-GB" w:eastAsia="nl-BE"/>
        </w:rPr>
        <w:t>hand</w:t>
      </w:r>
      <w:r w:rsidR="00770546">
        <w:rPr>
          <w:rFonts w:ascii="Times New Roman" w:eastAsia="Times New Roman" w:hAnsi="Times New Roman" w:cs="Times New Roman"/>
          <w:color w:val="FF0000"/>
          <w:sz w:val="24"/>
          <w:szCs w:val="24"/>
          <w:lang w:val="en-GB" w:eastAsia="nl-BE"/>
        </w:rPr>
        <w:t>s</w:t>
      </w:r>
      <w:r w:rsidRPr="00770546">
        <w:rPr>
          <w:rFonts w:ascii="Times New Roman" w:eastAsia="Times New Roman" w:hAnsi="Times New Roman" w:cs="Times New Roman"/>
          <w:color w:val="FF0000"/>
          <w:sz w:val="24"/>
          <w:szCs w:val="24"/>
          <w:lang w:val="en-GB" w:eastAsia="nl-BE"/>
        </w:rPr>
        <w:t>hift</w:t>
      </w:r>
      <w:proofErr w:type="spellEnd"/>
      <w:r w:rsidRPr="00770546">
        <w:rPr>
          <w:rFonts w:ascii="Times New Roman" w:eastAsia="Times New Roman" w:hAnsi="Times New Roman" w:cs="Times New Roman"/>
          <w:color w:val="FF0000"/>
          <w:sz w:val="24"/>
          <w:szCs w:val="24"/>
          <w:lang w:val="en-GB" w:eastAsia="nl-BE"/>
        </w:rPr>
        <w:t>/&gt;</w:t>
      </w:r>
      <w:r w:rsidRPr="00770546">
        <w:rPr>
          <w:rFonts w:ascii="Times New Roman" w:eastAsia="Times New Roman" w:hAnsi="Times New Roman" w:cs="Times New Roman"/>
          <w:sz w:val="24"/>
          <w:szCs w:val="24"/>
          <w:lang w:val="en-GB" w:eastAsia="nl-BE"/>
        </w:rPr>
        <w:t xml:space="preserve"> element marks a place in the document where a change in the writing tool </w:t>
      </w:r>
      <w:r w:rsidRPr="007C2B28">
        <w:rPr>
          <w:rFonts w:ascii="Times New Roman" w:eastAsia="Times New Roman" w:hAnsi="Times New Roman" w:cs="Times New Roman"/>
          <w:sz w:val="24"/>
          <w:szCs w:val="24"/>
          <w:lang w:val="en-GB" w:eastAsia="nl-BE"/>
        </w:rPr>
        <w:t>indicates that a previous writing session has ended, and a new session has begun.</w:t>
      </w:r>
      <w:r w:rsidR="00770546">
        <w:rPr>
          <w:rFonts w:ascii="Times New Roman" w:eastAsia="Times New Roman" w:hAnsi="Times New Roman" w:cs="Times New Roman"/>
          <w:sz w:val="24"/>
          <w:szCs w:val="24"/>
          <w:lang w:val="en-GB" w:eastAsia="nl-BE"/>
        </w:rPr>
        <w:t xml:space="preserve"> </w:t>
      </w:r>
    </w:p>
    <w:p w14:paraId="3BF4E96A" w14:textId="77777777" w:rsidR="00770546" w:rsidRDefault="00770546" w:rsidP="00770546">
      <w:pPr>
        <w:pStyle w:val="Subtitel"/>
        <w:rPr>
          <w:rFonts w:eastAsia="Times New Roman"/>
          <w:lang w:val="en-GB" w:eastAsia="nl-BE"/>
        </w:rPr>
      </w:pPr>
      <w:r>
        <w:rPr>
          <w:rFonts w:eastAsia="Times New Roman"/>
          <w:lang w:val="en-GB" w:eastAsia="nl-BE"/>
        </w:rPr>
        <w:t>Attributes</w:t>
      </w:r>
    </w:p>
    <w:p w14:paraId="3DAB6265" w14:textId="77777777" w:rsidR="00770546" w:rsidRDefault="00770546" w:rsidP="00770546">
      <w:pPr>
        <w:rPr>
          <w:rFonts w:ascii="Times New Roman" w:eastAsia="Times New Roman" w:hAnsi="Times New Roman" w:cs="Times New Roman"/>
          <w:sz w:val="24"/>
          <w:szCs w:val="24"/>
          <w:lang w:val="en-GB" w:eastAsia="nl-BE"/>
        </w:rPr>
      </w:pPr>
      <w:r w:rsidRPr="00770546">
        <w:rPr>
          <w:rFonts w:ascii="Times New Roman" w:eastAsia="Times New Roman" w:hAnsi="Times New Roman" w:cs="Times New Roman"/>
          <w:sz w:val="24"/>
          <w:szCs w:val="24"/>
          <w:lang w:val="en-GB" w:eastAsia="nl-BE"/>
        </w:rPr>
        <w:t>@</w:t>
      </w:r>
      <w:proofErr w:type="gramStart"/>
      <w:r w:rsidRPr="00770546">
        <w:rPr>
          <w:rFonts w:ascii="Times New Roman" w:eastAsia="Times New Roman" w:hAnsi="Times New Roman" w:cs="Times New Roman"/>
          <w:i/>
          <w:sz w:val="24"/>
          <w:szCs w:val="24"/>
          <w:lang w:val="en-GB" w:eastAsia="nl-BE"/>
        </w:rPr>
        <w:t>new</w:t>
      </w:r>
      <w:proofErr w:type="gramEnd"/>
      <w:r w:rsidRPr="00770546">
        <w:rPr>
          <w:rFonts w:ascii="Times New Roman" w:eastAsia="Times New Roman" w:hAnsi="Times New Roman" w:cs="Times New Roman"/>
          <w:sz w:val="24"/>
          <w:szCs w:val="24"/>
          <w:lang w:val="en-GB" w:eastAsia="nl-BE"/>
        </w:rPr>
        <w:tab/>
      </w:r>
      <w:r w:rsidRPr="00770546">
        <w:rPr>
          <w:rFonts w:ascii="Times New Roman" w:eastAsia="Times New Roman" w:hAnsi="Times New Roman" w:cs="Times New Roman"/>
          <w:sz w:val="24"/>
          <w:szCs w:val="24"/>
          <w:lang w:val="en-GB" w:eastAsia="nl-BE"/>
        </w:rPr>
        <w:tab/>
        <w:t>The value of the @</w:t>
      </w:r>
      <w:r w:rsidRPr="00770546">
        <w:rPr>
          <w:rFonts w:ascii="Times New Roman" w:eastAsia="Times New Roman" w:hAnsi="Times New Roman" w:cs="Times New Roman"/>
          <w:i/>
          <w:sz w:val="24"/>
          <w:szCs w:val="24"/>
          <w:lang w:val="en-GB" w:eastAsia="nl-BE"/>
        </w:rPr>
        <w:t>new</w:t>
      </w:r>
      <w:r w:rsidRPr="00770546">
        <w:rPr>
          <w:rFonts w:ascii="Times New Roman" w:eastAsia="Times New Roman" w:hAnsi="Times New Roman" w:cs="Times New Roman"/>
          <w:sz w:val="24"/>
          <w:szCs w:val="24"/>
          <w:lang w:val="en-GB" w:eastAsia="nl-BE"/>
        </w:rPr>
        <w:t> attribute refers to the new w</w:t>
      </w:r>
      <w:r>
        <w:rPr>
          <w:rFonts w:ascii="Times New Roman" w:eastAsia="Times New Roman" w:hAnsi="Times New Roman" w:cs="Times New Roman"/>
          <w:sz w:val="24"/>
          <w:szCs w:val="24"/>
          <w:lang w:val="en-GB" w:eastAsia="nl-BE"/>
        </w:rPr>
        <w:t xml:space="preserve">riting tool that is being </w:t>
      </w:r>
      <w:r>
        <w:rPr>
          <w:rFonts w:ascii="Times New Roman" w:eastAsia="Times New Roman" w:hAnsi="Times New Roman" w:cs="Times New Roman"/>
          <w:sz w:val="24"/>
          <w:szCs w:val="24"/>
          <w:lang w:val="en-GB" w:eastAsia="nl-BE"/>
        </w:rPr>
        <w:tab/>
      </w:r>
      <w:r>
        <w:rPr>
          <w:rFonts w:ascii="Times New Roman" w:eastAsia="Times New Roman" w:hAnsi="Times New Roman" w:cs="Times New Roman"/>
          <w:sz w:val="24"/>
          <w:szCs w:val="24"/>
          <w:lang w:val="en-GB" w:eastAsia="nl-BE"/>
        </w:rPr>
        <w:tab/>
        <w:t xml:space="preserve">used. </w:t>
      </w:r>
      <w:r w:rsidRPr="00770546">
        <w:rPr>
          <w:rFonts w:ascii="Times New Roman" w:eastAsia="Times New Roman" w:hAnsi="Times New Roman" w:cs="Times New Roman"/>
          <w:sz w:val="24"/>
          <w:szCs w:val="24"/>
          <w:lang w:val="en-GB" w:eastAsia="nl-BE"/>
        </w:rPr>
        <w:t xml:space="preserve">It starts with a </w:t>
      </w:r>
      <w:proofErr w:type="spellStart"/>
      <w:r w:rsidRPr="00770546">
        <w:rPr>
          <w:rFonts w:ascii="Times New Roman" w:eastAsia="Times New Roman" w:hAnsi="Times New Roman" w:cs="Times New Roman"/>
          <w:sz w:val="24"/>
          <w:szCs w:val="24"/>
          <w:lang w:val="en-GB" w:eastAsia="nl-BE"/>
        </w:rPr>
        <w:t>hashtag</w:t>
      </w:r>
      <w:proofErr w:type="spellEnd"/>
      <w:r w:rsidRPr="00770546">
        <w:rPr>
          <w:rFonts w:ascii="Times New Roman" w:eastAsia="Times New Roman" w:hAnsi="Times New Roman" w:cs="Times New Roman"/>
          <w:sz w:val="24"/>
          <w:szCs w:val="24"/>
          <w:lang w:val="en-GB" w:eastAsia="nl-BE"/>
        </w:rPr>
        <w:t xml:space="preserve"> (</w:t>
      </w:r>
      <w:r w:rsidRPr="00770546">
        <w:rPr>
          <w:rFonts w:ascii="Times New Roman" w:eastAsia="Times New Roman" w:hAnsi="Times New Roman" w:cs="Times New Roman"/>
          <w:b/>
          <w:bCs/>
          <w:sz w:val="24"/>
          <w:szCs w:val="24"/>
          <w:lang w:val="en-GB" w:eastAsia="nl-BE"/>
        </w:rPr>
        <w:t>#</w:t>
      </w:r>
      <w:r w:rsidRPr="00770546">
        <w:rPr>
          <w:rFonts w:ascii="Times New Roman" w:eastAsia="Times New Roman" w:hAnsi="Times New Roman" w:cs="Times New Roman"/>
          <w:sz w:val="24"/>
          <w:szCs w:val="24"/>
          <w:lang w:val="en-GB" w:eastAsia="nl-BE"/>
        </w:rPr>
        <w:t>), which is followed by the writing tool.</w:t>
      </w:r>
    </w:p>
    <w:p w14:paraId="72EAA331" w14:textId="77777777" w:rsidR="001E71EA" w:rsidRDefault="001E71EA" w:rsidP="001E71EA">
      <w:pPr>
        <w:pStyle w:val="Kop1"/>
        <w:rPr>
          <w:rFonts w:eastAsia="Times New Roman"/>
          <w:sz w:val="32"/>
          <w:lang w:val="en-GB" w:eastAsia="nl-BE"/>
        </w:rPr>
      </w:pPr>
      <w:r>
        <w:rPr>
          <w:rFonts w:eastAsia="Times New Roman"/>
          <w:sz w:val="32"/>
          <w:lang w:val="en-GB" w:eastAsia="nl-BE"/>
        </w:rPr>
        <w:t>&lt;</w:t>
      </w:r>
      <w:proofErr w:type="gramStart"/>
      <w:r>
        <w:rPr>
          <w:rFonts w:eastAsia="Times New Roman"/>
          <w:sz w:val="32"/>
          <w:lang w:val="en-GB" w:eastAsia="nl-BE"/>
        </w:rPr>
        <w:t>signed</w:t>
      </w:r>
      <w:proofErr w:type="gramEnd"/>
      <w:r>
        <w:rPr>
          <w:rFonts w:eastAsia="Times New Roman"/>
          <w:sz w:val="32"/>
          <w:lang w:val="en-GB" w:eastAsia="nl-BE"/>
        </w:rPr>
        <w:t>&gt;</w:t>
      </w:r>
    </w:p>
    <w:p w14:paraId="2E837B39" w14:textId="77777777" w:rsidR="001E71EA" w:rsidRDefault="001E71EA" w:rsidP="001E71EA">
      <w:pPr>
        <w:pStyle w:val="Subtitel"/>
        <w:rPr>
          <w:lang w:val="en-GB" w:eastAsia="nl-BE"/>
        </w:rPr>
      </w:pPr>
      <w:r>
        <w:rPr>
          <w:lang w:val="en-GB" w:eastAsia="nl-BE"/>
        </w:rPr>
        <w:t>What is it?</w:t>
      </w:r>
    </w:p>
    <w:p w14:paraId="051B0D42" w14:textId="77777777" w:rsidR="00050DA4" w:rsidRPr="003D328F" w:rsidRDefault="00050DA4" w:rsidP="003D328F">
      <w:pPr>
        <w:jc w:val="both"/>
        <w:rPr>
          <w:rFonts w:ascii="Times New Roman" w:eastAsia="Times New Roman" w:hAnsi="Times New Roman" w:cs="Times New Roman"/>
          <w:sz w:val="24"/>
          <w:szCs w:val="24"/>
          <w:lang w:val="en-GB" w:eastAsia="nl-BE"/>
        </w:rPr>
      </w:pPr>
      <w:proofErr w:type="gramStart"/>
      <w:r w:rsidRPr="003D328F">
        <w:rPr>
          <w:rFonts w:ascii="Times New Roman" w:eastAsia="Times New Roman" w:hAnsi="Times New Roman" w:cs="Times New Roman"/>
          <w:sz w:val="24"/>
          <w:szCs w:val="24"/>
          <w:lang w:val="en-GB" w:eastAsia="nl-BE"/>
        </w:rPr>
        <w:t>contains</w:t>
      </w:r>
      <w:proofErr w:type="gramEnd"/>
      <w:r w:rsidRPr="003D328F">
        <w:rPr>
          <w:rFonts w:ascii="Times New Roman" w:eastAsia="Times New Roman" w:hAnsi="Times New Roman" w:cs="Times New Roman"/>
          <w:sz w:val="24"/>
          <w:szCs w:val="24"/>
          <w:lang w:val="en-GB" w:eastAsia="nl-BE"/>
        </w:rPr>
        <w:t xml:space="preserve"> the closing, handwritten signature appended to the ending of  a manuscript, typescripts and print proofs. </w:t>
      </w:r>
    </w:p>
    <w:p w14:paraId="79D83E64" w14:textId="77777777" w:rsidR="00050DA4" w:rsidRPr="006F22A0" w:rsidRDefault="00050DA4" w:rsidP="001E71EA">
      <w:pPr>
        <w:rPr>
          <w:color w:val="00B050"/>
          <w:lang w:val="en-GB"/>
        </w:rPr>
      </w:pPr>
    </w:p>
    <w:p w14:paraId="77DE82FA" w14:textId="77777777" w:rsidR="00050DA4" w:rsidRPr="006F22A0" w:rsidRDefault="003D328F" w:rsidP="001E71EA">
      <w:pPr>
        <w:rPr>
          <w:rFonts w:ascii="Times New Roman" w:eastAsia="Times New Roman" w:hAnsi="Times New Roman" w:cs="Times New Roman"/>
          <w:color w:val="00B050"/>
          <w:sz w:val="24"/>
          <w:szCs w:val="24"/>
          <w:highlight w:val="yellow"/>
          <w:lang w:eastAsia="nl-BE"/>
        </w:rPr>
      </w:pPr>
      <w:r w:rsidRPr="006F22A0">
        <w:rPr>
          <w:rFonts w:ascii="Times New Roman" w:eastAsia="Times New Roman" w:hAnsi="Times New Roman" w:cs="Times New Roman"/>
          <w:color w:val="00B050"/>
          <w:sz w:val="24"/>
          <w:szCs w:val="24"/>
          <w:highlight w:val="yellow"/>
          <w:lang w:eastAsia="nl-BE"/>
        </w:rPr>
        <w:t>ISSUES</w:t>
      </w:r>
    </w:p>
    <w:p w14:paraId="2E53AC61" w14:textId="77777777" w:rsidR="003D328F" w:rsidRPr="006F22A0" w:rsidRDefault="003D328F" w:rsidP="003D328F">
      <w:pPr>
        <w:jc w:val="both"/>
        <w:rPr>
          <w:rFonts w:ascii="Times New Roman" w:eastAsia="Times New Roman" w:hAnsi="Times New Roman" w:cs="Times New Roman"/>
          <w:color w:val="00B050"/>
          <w:sz w:val="24"/>
          <w:szCs w:val="24"/>
          <w:highlight w:val="yellow"/>
          <w:lang w:eastAsia="nl-BE"/>
        </w:rPr>
      </w:pPr>
      <w:r w:rsidRPr="006F22A0">
        <w:rPr>
          <w:rFonts w:ascii="Times New Roman" w:eastAsia="Times New Roman" w:hAnsi="Times New Roman" w:cs="Times New Roman"/>
          <w:color w:val="00B050"/>
          <w:sz w:val="24"/>
          <w:szCs w:val="24"/>
          <w:highlight w:val="yellow"/>
          <w:lang w:eastAsia="nl-BE"/>
        </w:rPr>
        <w:t xml:space="preserve">- 99% van alle gevallen  hebben we voor &lt;add&gt;'s in de kantlijn gewoon dezelfde values gebruikt als de BDMP. Soms werd er toch ook nog een extra specificatie toegevoegd zoals: place="marginleftbelow". Gaan we die extra specificatie overal doorvoeren? </w:t>
      </w:r>
    </w:p>
    <w:p w14:paraId="5B08CCF1" w14:textId="77777777" w:rsidR="003D328F" w:rsidRPr="006F22A0" w:rsidRDefault="003D328F" w:rsidP="003D328F">
      <w:pPr>
        <w:jc w:val="both"/>
        <w:rPr>
          <w:rFonts w:ascii="Times New Roman" w:eastAsia="Times New Roman" w:hAnsi="Times New Roman" w:cs="Times New Roman"/>
          <w:color w:val="00B050"/>
          <w:sz w:val="24"/>
          <w:szCs w:val="24"/>
          <w:lang w:eastAsia="nl-BE"/>
        </w:rPr>
      </w:pPr>
      <w:r w:rsidRPr="006F22A0">
        <w:rPr>
          <w:rFonts w:ascii="Times New Roman" w:eastAsia="Times New Roman" w:hAnsi="Times New Roman" w:cs="Times New Roman"/>
          <w:color w:val="00B050"/>
          <w:sz w:val="24"/>
          <w:szCs w:val="24"/>
          <w:highlight w:val="yellow"/>
          <w:lang w:eastAsia="nl-BE"/>
        </w:rPr>
        <w:t xml:space="preserve">- Bij de &lt;hi&gt;  kwam ik plots een @rend tegen met value "underline grey pencil". Ik begrijp waarom dit gedaan werd, maar is er geen betere oplossing zodat het type van </w:t>
      </w:r>
      <w:r w:rsidR="00015AB1" w:rsidRPr="006F22A0">
        <w:rPr>
          <w:rFonts w:ascii="Times New Roman" w:eastAsia="Times New Roman" w:hAnsi="Times New Roman" w:cs="Times New Roman"/>
          <w:color w:val="00B050"/>
          <w:sz w:val="24"/>
          <w:szCs w:val="24"/>
          <w:highlight w:val="yellow"/>
          <w:lang w:eastAsia="nl-BE"/>
        </w:rPr>
        <w:t xml:space="preserve">lijn ("u") niet </w:t>
      </w:r>
      <w:r w:rsidR="00015AB1" w:rsidRPr="006F22A0">
        <w:rPr>
          <w:rFonts w:ascii="Times New Roman" w:eastAsia="Times New Roman" w:hAnsi="Times New Roman" w:cs="Times New Roman"/>
          <w:color w:val="00B050"/>
          <w:sz w:val="24"/>
          <w:szCs w:val="24"/>
          <w:highlight w:val="yellow"/>
          <w:lang w:eastAsia="nl-BE"/>
        </w:rPr>
        <w:lastRenderedPageBreak/>
        <w:t>gecombineerd moet worden met het schrijfmateriaal? Bijvoorbeeld een "u3" introduceren waarbij dan bedoeld wordt een toegevoegde rechte lijn in potlood?</w:t>
      </w:r>
      <w:r w:rsidR="00015AB1" w:rsidRPr="006F22A0">
        <w:rPr>
          <w:rFonts w:ascii="Times New Roman" w:eastAsia="Times New Roman" w:hAnsi="Times New Roman" w:cs="Times New Roman"/>
          <w:color w:val="00B050"/>
          <w:sz w:val="24"/>
          <w:szCs w:val="24"/>
          <w:lang w:eastAsia="nl-BE"/>
        </w:rPr>
        <w:t xml:space="preserve"> </w:t>
      </w:r>
    </w:p>
    <w:p w14:paraId="7BAB333B" w14:textId="77777777" w:rsidR="00050DA4" w:rsidRPr="003D328F" w:rsidRDefault="00050DA4" w:rsidP="001E71EA">
      <w:pPr>
        <w:rPr>
          <w:lang w:eastAsia="nl-BE"/>
        </w:rPr>
      </w:pPr>
    </w:p>
    <w:p w14:paraId="71D95E09" w14:textId="77777777" w:rsidR="00770546" w:rsidRPr="003D328F" w:rsidRDefault="00770546" w:rsidP="00770546">
      <w:pPr>
        <w:rPr>
          <w:rFonts w:ascii="Times New Roman" w:eastAsia="Times New Roman" w:hAnsi="Times New Roman" w:cs="Times New Roman"/>
          <w:sz w:val="24"/>
          <w:szCs w:val="24"/>
          <w:lang w:eastAsia="nl-BE"/>
        </w:rPr>
      </w:pPr>
    </w:p>
    <w:p w14:paraId="3AF965FF" w14:textId="77777777" w:rsidR="00770546" w:rsidRPr="003D328F" w:rsidRDefault="00770546" w:rsidP="00770546">
      <w:pPr>
        <w:tabs>
          <w:tab w:val="left" w:pos="1418"/>
        </w:tabs>
        <w:rPr>
          <w:lang w:eastAsia="nl-BE"/>
        </w:rPr>
      </w:pPr>
    </w:p>
    <w:sectPr w:rsidR="00770546" w:rsidRPr="003D328F" w:rsidSect="00FE3011">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 Bleeker" w:date="2016-08-01T18:08:00Z" w:initials="EB">
    <w:p w14:paraId="0CCAC2AE" w14:textId="77777777" w:rsidR="00DA31CD" w:rsidRDefault="00DA31CD">
      <w:pPr>
        <w:pStyle w:val="Tekstopmerking"/>
      </w:pPr>
      <w:r>
        <w:rPr>
          <w:rStyle w:val="Verwijzingopmerking"/>
        </w:rPr>
        <w:annotationRef/>
      </w:r>
      <w:r>
        <w:t>Hier nog vermelden dat de beschrijvingen van de &lt;&gt; elements veelal uit de TEI Guidelines en/of de BDMP Guidelines komen</w:t>
      </w:r>
    </w:p>
  </w:comment>
  <w:comment w:id="1" w:author="Elli Bleeker" w:date="2016-08-01T18:04:00Z" w:initials="EB">
    <w:p w14:paraId="599B34EC" w14:textId="77777777" w:rsidR="00DA31CD" w:rsidRDefault="00DA31CD">
      <w:pPr>
        <w:pStyle w:val="Tekstopmerking"/>
      </w:pPr>
      <w:r>
        <w:rPr>
          <w:rStyle w:val="Verwijzingopmerking"/>
        </w:rPr>
        <w:annotationRef/>
      </w:r>
      <w:r>
        <w:t xml:space="preserve">Dit aanpassen: het is </w:t>
      </w:r>
    </w:p>
    <w:p w14:paraId="324A25EA" w14:textId="77777777" w:rsidR="00DA31CD" w:rsidRDefault="00DA31CD">
      <w:pPr>
        <w:pStyle w:val="Tekstopmerking"/>
      </w:pPr>
      <w:r>
        <w:t>te gedetailleerd met het nr van de folder erbij (en bovendien wat onbetrouwbaar: de manuscripten zitten redelijk arbitrair in de folders). Suggestie “B917-2bis-tsA-sheherazade” of zelfs zonder de titel van het verhaal: “B917-2bis-tsA” (hoewel dat kruisverwijzen weer bemoeilijkt)</w:t>
      </w:r>
    </w:p>
  </w:comment>
  <w:comment w:id="2" w:author="Elli Bleeker" w:date="2016-08-01T18:05:00Z" w:initials="EB">
    <w:p w14:paraId="619D563A" w14:textId="77777777" w:rsidR="00DA31CD" w:rsidRDefault="00DA31CD">
      <w:pPr>
        <w:pStyle w:val="Tekstopmerking"/>
      </w:pPr>
      <w:r>
        <w:rPr>
          <w:rStyle w:val="Verwijzingopmerking"/>
        </w:rPr>
        <w:annotationRef/>
      </w:r>
      <w:r>
        <w:t>Als we speciale elementen aanmaken voor Brulez, dan iets van ‘br’ (bijv &lt;br:lb rend=”hyphen”/&gt;</w:t>
      </w:r>
    </w:p>
  </w:comment>
  <w:comment w:id="3" w:author="Elli Bleeker" w:date="2016-08-01T18:06:00Z" w:initials="EB">
    <w:p w14:paraId="6C01CF33" w14:textId="77777777" w:rsidR="00DA31CD" w:rsidRDefault="00DA31CD">
      <w:pPr>
        <w:pStyle w:val="Tekstopmerking"/>
      </w:pPr>
      <w:r>
        <w:rPr>
          <w:rStyle w:val="Verwijzingopmerking"/>
        </w:rPr>
        <w:annotationRef/>
      </w:r>
      <w:r>
        <w:t>Dit kunnen we gebruiken voor de voorpagina’s van de verzameling handschriften</w:t>
      </w:r>
    </w:p>
  </w:comment>
  <w:comment w:id="4" w:author="Elli Bleeker" w:date="2016-08-01T18:22:00Z" w:initials="EB">
    <w:p w14:paraId="1C76D975" w14:textId="77777777" w:rsidR="00DA31CD" w:rsidRDefault="00DA31CD">
      <w:pPr>
        <w:pStyle w:val="Tekstopmerking"/>
      </w:pPr>
      <w:r>
        <w:rPr>
          <w:rStyle w:val="Verwijzingopmerking"/>
        </w:rPr>
        <w:annotationRef/>
      </w:r>
      <w:r>
        <w:t>Ook bespreken: editeursnummering gelijktrekken: waar laten we de nummering beginnen; hoe behandelen we de nummering van de notities; etc.</w:t>
      </w:r>
    </w:p>
  </w:comment>
  <w:comment w:id="9" w:author="Elli Bleeker" w:date="2016-08-01T18:23:00Z" w:initials="EB">
    <w:p w14:paraId="16810FC9" w14:textId="77777777" w:rsidR="00DA31CD" w:rsidRDefault="00DA31CD">
      <w:pPr>
        <w:pStyle w:val="Tekstopmerking"/>
      </w:pPr>
      <w:r>
        <w:rPr>
          <w:rStyle w:val="Verwijzingopmerking"/>
        </w:rPr>
        <w:annotationRef/>
      </w:r>
      <w:r>
        <w:t>Uniformiteit lijkt me zeker beter, tenzij er een reden is waarom hier geen @rend gebruikt wordt?</w:t>
      </w:r>
    </w:p>
  </w:comment>
  <w:comment w:id="10" w:author="Elli Bleeker" w:date="2016-08-01T18:25:00Z" w:initials="EB">
    <w:p w14:paraId="704740EC" w14:textId="77777777" w:rsidR="00DA31CD" w:rsidRDefault="00DA31CD">
      <w:pPr>
        <w:pStyle w:val="Tekstopmerking"/>
      </w:pPr>
      <w:r>
        <w:rPr>
          <w:rStyle w:val="Verwijzingopmerking"/>
        </w:rPr>
        <w:annotationRef/>
      </w:r>
      <w:r>
        <w:t>Niet per se: de &lt;head&gt; kan ook ergens anders staan, bijvoorbeeld een lichte inspringing (met @style de waarde text-align: 50px;)</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65FCD" w14:textId="77777777" w:rsidR="00DA31CD" w:rsidRDefault="00DA31CD" w:rsidP="00C55026">
      <w:pPr>
        <w:spacing w:after="0" w:line="240" w:lineRule="auto"/>
      </w:pPr>
      <w:r>
        <w:separator/>
      </w:r>
    </w:p>
  </w:endnote>
  <w:endnote w:type="continuationSeparator" w:id="0">
    <w:p w14:paraId="2CFFE2B1" w14:textId="77777777" w:rsidR="00DA31CD" w:rsidRDefault="00DA31CD" w:rsidP="00C55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826969"/>
      <w:docPartObj>
        <w:docPartGallery w:val="Page Numbers (Bottom of Page)"/>
        <w:docPartUnique/>
      </w:docPartObj>
    </w:sdtPr>
    <w:sdtContent>
      <w:p w14:paraId="296EB646" w14:textId="77777777" w:rsidR="00DA31CD" w:rsidRDefault="00DA31CD">
        <w:pPr>
          <w:pStyle w:val="Voettekst"/>
          <w:jc w:val="center"/>
        </w:pPr>
        <w:r>
          <w:fldChar w:fldCharType="begin"/>
        </w:r>
        <w:r>
          <w:instrText xml:space="preserve"> PAGE   \* MERGEFORMAT </w:instrText>
        </w:r>
        <w:r>
          <w:fldChar w:fldCharType="separate"/>
        </w:r>
        <w:r w:rsidR="0024497C">
          <w:rPr>
            <w:noProof/>
          </w:rPr>
          <w:t>4</w:t>
        </w:r>
        <w:r>
          <w:rPr>
            <w:noProof/>
          </w:rPr>
          <w:fldChar w:fldCharType="end"/>
        </w:r>
      </w:p>
    </w:sdtContent>
  </w:sdt>
  <w:p w14:paraId="17536DC7" w14:textId="77777777" w:rsidR="00DA31CD" w:rsidRDefault="00DA31C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2A556" w14:textId="77777777" w:rsidR="00DA31CD" w:rsidRDefault="00DA31CD" w:rsidP="00C55026">
      <w:pPr>
        <w:spacing w:after="0" w:line="240" w:lineRule="auto"/>
      </w:pPr>
      <w:r>
        <w:separator/>
      </w:r>
    </w:p>
  </w:footnote>
  <w:footnote w:type="continuationSeparator" w:id="0">
    <w:p w14:paraId="28D01CA3" w14:textId="77777777" w:rsidR="00DA31CD" w:rsidRDefault="00DA31CD" w:rsidP="00C550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D3C"/>
    <w:multiLevelType w:val="hybridMultilevel"/>
    <w:tmpl w:val="ABB6E134"/>
    <w:lvl w:ilvl="0" w:tplc="0813000F">
      <w:start w:val="1"/>
      <w:numFmt w:val="decimal"/>
      <w:lvlText w:val="%1."/>
      <w:lvlJc w:val="left"/>
      <w:pPr>
        <w:ind w:left="2133" w:hanging="360"/>
      </w:pPr>
    </w:lvl>
    <w:lvl w:ilvl="1" w:tplc="08130019" w:tentative="1">
      <w:start w:val="1"/>
      <w:numFmt w:val="lowerLetter"/>
      <w:lvlText w:val="%2."/>
      <w:lvlJc w:val="left"/>
      <w:pPr>
        <w:ind w:left="2853" w:hanging="360"/>
      </w:pPr>
    </w:lvl>
    <w:lvl w:ilvl="2" w:tplc="0813001B" w:tentative="1">
      <w:start w:val="1"/>
      <w:numFmt w:val="lowerRoman"/>
      <w:lvlText w:val="%3."/>
      <w:lvlJc w:val="right"/>
      <w:pPr>
        <w:ind w:left="3573" w:hanging="180"/>
      </w:pPr>
    </w:lvl>
    <w:lvl w:ilvl="3" w:tplc="0813000F" w:tentative="1">
      <w:start w:val="1"/>
      <w:numFmt w:val="decimal"/>
      <w:lvlText w:val="%4."/>
      <w:lvlJc w:val="left"/>
      <w:pPr>
        <w:ind w:left="4293" w:hanging="360"/>
      </w:pPr>
    </w:lvl>
    <w:lvl w:ilvl="4" w:tplc="08130019" w:tentative="1">
      <w:start w:val="1"/>
      <w:numFmt w:val="lowerLetter"/>
      <w:lvlText w:val="%5."/>
      <w:lvlJc w:val="left"/>
      <w:pPr>
        <w:ind w:left="5013" w:hanging="360"/>
      </w:pPr>
    </w:lvl>
    <w:lvl w:ilvl="5" w:tplc="0813001B" w:tentative="1">
      <w:start w:val="1"/>
      <w:numFmt w:val="lowerRoman"/>
      <w:lvlText w:val="%6."/>
      <w:lvlJc w:val="right"/>
      <w:pPr>
        <w:ind w:left="5733" w:hanging="180"/>
      </w:pPr>
    </w:lvl>
    <w:lvl w:ilvl="6" w:tplc="0813000F" w:tentative="1">
      <w:start w:val="1"/>
      <w:numFmt w:val="decimal"/>
      <w:lvlText w:val="%7."/>
      <w:lvlJc w:val="left"/>
      <w:pPr>
        <w:ind w:left="6453" w:hanging="360"/>
      </w:pPr>
    </w:lvl>
    <w:lvl w:ilvl="7" w:tplc="08130019" w:tentative="1">
      <w:start w:val="1"/>
      <w:numFmt w:val="lowerLetter"/>
      <w:lvlText w:val="%8."/>
      <w:lvlJc w:val="left"/>
      <w:pPr>
        <w:ind w:left="7173" w:hanging="360"/>
      </w:pPr>
    </w:lvl>
    <w:lvl w:ilvl="8" w:tplc="0813001B" w:tentative="1">
      <w:start w:val="1"/>
      <w:numFmt w:val="lowerRoman"/>
      <w:lvlText w:val="%9."/>
      <w:lvlJc w:val="right"/>
      <w:pPr>
        <w:ind w:left="7893" w:hanging="180"/>
      </w:pPr>
    </w:lvl>
  </w:abstractNum>
  <w:abstractNum w:abstractNumId="1">
    <w:nsid w:val="01137163"/>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02565"/>
    <w:multiLevelType w:val="multilevel"/>
    <w:tmpl w:val="9306EFEA"/>
    <w:lvl w:ilvl="0">
      <w:start w:val="1"/>
      <w:numFmt w:val="decimal"/>
      <w:lvlText w:val="%1."/>
      <w:lvlJc w:val="left"/>
      <w:pPr>
        <w:tabs>
          <w:tab w:val="num" w:pos="928"/>
        </w:tabs>
        <w:ind w:left="928" w:hanging="360"/>
      </w:pPr>
      <w:rPr>
        <w:color w:val="auto"/>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3">
    <w:nsid w:val="0E726E50"/>
    <w:multiLevelType w:val="multilevel"/>
    <w:tmpl w:val="6EEE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7222C"/>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D4AD4"/>
    <w:multiLevelType w:val="multilevel"/>
    <w:tmpl w:val="6EEE2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9529DF"/>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14F55"/>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C975BE"/>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073B9D"/>
    <w:multiLevelType w:val="multilevel"/>
    <w:tmpl w:val="6EEE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896B6A"/>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5E045F"/>
    <w:multiLevelType w:val="multilevel"/>
    <w:tmpl w:val="A8C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FE0E5C"/>
    <w:multiLevelType w:val="multilevel"/>
    <w:tmpl w:val="6EEE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0"/>
  </w:num>
  <w:num w:numId="4">
    <w:abstractNumId w:val="11"/>
  </w:num>
  <w:num w:numId="5">
    <w:abstractNumId w:val="1"/>
  </w:num>
  <w:num w:numId="6">
    <w:abstractNumId w:val="4"/>
  </w:num>
  <w:num w:numId="7">
    <w:abstractNumId w:val="8"/>
  </w:num>
  <w:num w:numId="8">
    <w:abstractNumId w:val="9"/>
  </w:num>
  <w:num w:numId="9">
    <w:abstractNumId w:val="5"/>
  </w:num>
  <w:num w:numId="10">
    <w:abstractNumId w:val="12"/>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0D"/>
    <w:rsid w:val="0000520C"/>
    <w:rsid w:val="00011E9D"/>
    <w:rsid w:val="0001307E"/>
    <w:rsid w:val="00015AB1"/>
    <w:rsid w:val="0002520E"/>
    <w:rsid w:val="00027FBB"/>
    <w:rsid w:val="000368C0"/>
    <w:rsid w:val="00050DA4"/>
    <w:rsid w:val="00051938"/>
    <w:rsid w:val="00085FA0"/>
    <w:rsid w:val="000B516F"/>
    <w:rsid w:val="00180399"/>
    <w:rsid w:val="00180D32"/>
    <w:rsid w:val="00185545"/>
    <w:rsid w:val="001E71EA"/>
    <w:rsid w:val="002015EE"/>
    <w:rsid w:val="0024497C"/>
    <w:rsid w:val="00297896"/>
    <w:rsid w:val="002A7B50"/>
    <w:rsid w:val="002C2379"/>
    <w:rsid w:val="002C4919"/>
    <w:rsid w:val="002E627E"/>
    <w:rsid w:val="002F6A4C"/>
    <w:rsid w:val="00350977"/>
    <w:rsid w:val="003A2456"/>
    <w:rsid w:val="003A2DF7"/>
    <w:rsid w:val="003D328F"/>
    <w:rsid w:val="003F7F7E"/>
    <w:rsid w:val="004009DA"/>
    <w:rsid w:val="00402E29"/>
    <w:rsid w:val="00437EB1"/>
    <w:rsid w:val="00445814"/>
    <w:rsid w:val="004545E1"/>
    <w:rsid w:val="004733BF"/>
    <w:rsid w:val="004C1525"/>
    <w:rsid w:val="004E2291"/>
    <w:rsid w:val="00517FA1"/>
    <w:rsid w:val="00520D56"/>
    <w:rsid w:val="00550F0D"/>
    <w:rsid w:val="00554FC0"/>
    <w:rsid w:val="00564E6C"/>
    <w:rsid w:val="005809E2"/>
    <w:rsid w:val="005C6D91"/>
    <w:rsid w:val="00606042"/>
    <w:rsid w:val="0065349B"/>
    <w:rsid w:val="006A2249"/>
    <w:rsid w:val="006C4CCF"/>
    <w:rsid w:val="006F22A0"/>
    <w:rsid w:val="00723130"/>
    <w:rsid w:val="007427B5"/>
    <w:rsid w:val="007578EE"/>
    <w:rsid w:val="00770546"/>
    <w:rsid w:val="007A64A1"/>
    <w:rsid w:val="007B1EFA"/>
    <w:rsid w:val="007C2B28"/>
    <w:rsid w:val="008002BF"/>
    <w:rsid w:val="00810647"/>
    <w:rsid w:val="008356A4"/>
    <w:rsid w:val="008359DC"/>
    <w:rsid w:val="00841834"/>
    <w:rsid w:val="008579AA"/>
    <w:rsid w:val="00881BBE"/>
    <w:rsid w:val="00892D76"/>
    <w:rsid w:val="0089684A"/>
    <w:rsid w:val="008C4BFE"/>
    <w:rsid w:val="008D4ACC"/>
    <w:rsid w:val="008F14B8"/>
    <w:rsid w:val="00905E87"/>
    <w:rsid w:val="009076B8"/>
    <w:rsid w:val="00925FE6"/>
    <w:rsid w:val="00955A46"/>
    <w:rsid w:val="00987CCF"/>
    <w:rsid w:val="009C74E9"/>
    <w:rsid w:val="009C7C51"/>
    <w:rsid w:val="009D4C39"/>
    <w:rsid w:val="009E7A2F"/>
    <w:rsid w:val="009F081E"/>
    <w:rsid w:val="00A323FC"/>
    <w:rsid w:val="00A505A8"/>
    <w:rsid w:val="00A76ED6"/>
    <w:rsid w:val="00A80DEC"/>
    <w:rsid w:val="00AD0255"/>
    <w:rsid w:val="00AF26CB"/>
    <w:rsid w:val="00B039F4"/>
    <w:rsid w:val="00B22555"/>
    <w:rsid w:val="00B264E9"/>
    <w:rsid w:val="00B32B13"/>
    <w:rsid w:val="00B37568"/>
    <w:rsid w:val="00B90ED1"/>
    <w:rsid w:val="00B96937"/>
    <w:rsid w:val="00BA2327"/>
    <w:rsid w:val="00BC0220"/>
    <w:rsid w:val="00BD6753"/>
    <w:rsid w:val="00BF4B30"/>
    <w:rsid w:val="00C14A3D"/>
    <w:rsid w:val="00C55026"/>
    <w:rsid w:val="00C6047C"/>
    <w:rsid w:val="00C63CB0"/>
    <w:rsid w:val="00CC4204"/>
    <w:rsid w:val="00CC4D4B"/>
    <w:rsid w:val="00CF0B9C"/>
    <w:rsid w:val="00D513F6"/>
    <w:rsid w:val="00D52DC5"/>
    <w:rsid w:val="00DA31CD"/>
    <w:rsid w:val="00DC1212"/>
    <w:rsid w:val="00DD3716"/>
    <w:rsid w:val="00DD54F4"/>
    <w:rsid w:val="00E031B0"/>
    <w:rsid w:val="00E33804"/>
    <w:rsid w:val="00E37E6B"/>
    <w:rsid w:val="00E44AE5"/>
    <w:rsid w:val="00E56C8D"/>
    <w:rsid w:val="00E6097F"/>
    <w:rsid w:val="00E6733E"/>
    <w:rsid w:val="00E821B8"/>
    <w:rsid w:val="00E85C88"/>
    <w:rsid w:val="00EA5E04"/>
    <w:rsid w:val="00EC44A4"/>
    <w:rsid w:val="00EF4311"/>
    <w:rsid w:val="00F0314A"/>
    <w:rsid w:val="00F1748A"/>
    <w:rsid w:val="00F354A9"/>
    <w:rsid w:val="00F4038E"/>
    <w:rsid w:val="00F5742B"/>
    <w:rsid w:val="00F6667B"/>
    <w:rsid w:val="00F93C62"/>
    <w:rsid w:val="00FA3437"/>
    <w:rsid w:val="00FE0E94"/>
    <w:rsid w:val="00FE301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E3011"/>
  </w:style>
  <w:style w:type="paragraph" w:styleId="Kop1">
    <w:name w:val="heading 1"/>
    <w:basedOn w:val="Normaal"/>
    <w:next w:val="Normaal"/>
    <w:link w:val="Kop1Teken"/>
    <w:uiPriority w:val="9"/>
    <w:qFormat/>
    <w:rsid w:val="00550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50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50F0D"/>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550F0D"/>
    <w:rPr>
      <w:rFonts w:asciiTheme="majorHAnsi" w:eastAsiaTheme="majorEastAsia" w:hAnsiTheme="majorHAnsi" w:cstheme="majorBidi"/>
      <w:b/>
      <w:bCs/>
      <w:color w:val="365F91" w:themeColor="accent1" w:themeShade="BF"/>
      <w:sz w:val="28"/>
      <w:szCs w:val="28"/>
    </w:rPr>
  </w:style>
  <w:style w:type="paragraph" w:styleId="Subtitel">
    <w:name w:val="Subtitle"/>
    <w:basedOn w:val="Normaal"/>
    <w:next w:val="Normaal"/>
    <w:link w:val="SubtitelTeken"/>
    <w:uiPriority w:val="11"/>
    <w:qFormat/>
    <w:rsid w:val="00F93C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Teken">
    <w:name w:val="Subtitel Teken"/>
    <w:basedOn w:val="Standaardalinea-lettertype"/>
    <w:link w:val="Subtitel"/>
    <w:uiPriority w:val="11"/>
    <w:rsid w:val="00F93C62"/>
    <w:rPr>
      <w:rFonts w:asciiTheme="majorHAnsi" w:eastAsiaTheme="majorEastAsia" w:hAnsiTheme="majorHAnsi" w:cstheme="majorBidi"/>
      <w:i/>
      <w:iCs/>
      <w:color w:val="4F81BD" w:themeColor="accent1"/>
      <w:spacing w:val="15"/>
      <w:sz w:val="24"/>
      <w:szCs w:val="24"/>
    </w:rPr>
  </w:style>
  <w:style w:type="character" w:styleId="HTML-code">
    <w:name w:val="HTML Code"/>
    <w:basedOn w:val="Standaardalinea-lettertype"/>
    <w:uiPriority w:val="99"/>
    <w:semiHidden/>
    <w:unhideWhenUsed/>
    <w:rsid w:val="00F93C62"/>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2F6A4C"/>
    <w:rPr>
      <w:color w:val="0000FF"/>
      <w:u w:val="single"/>
    </w:rPr>
  </w:style>
  <w:style w:type="paragraph" w:styleId="Normaalweb">
    <w:name w:val="Normal (Web)"/>
    <w:basedOn w:val="Normaal"/>
    <w:uiPriority w:val="99"/>
    <w:unhideWhenUsed/>
    <w:rsid w:val="00EF431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Normaal"/>
    <w:link w:val="KoptekstTeken"/>
    <w:uiPriority w:val="99"/>
    <w:semiHidden/>
    <w:unhideWhenUsed/>
    <w:rsid w:val="00C55026"/>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semiHidden/>
    <w:rsid w:val="00C55026"/>
  </w:style>
  <w:style w:type="paragraph" w:styleId="Voettekst">
    <w:name w:val="footer"/>
    <w:basedOn w:val="Normaal"/>
    <w:link w:val="VoettekstTeken"/>
    <w:uiPriority w:val="99"/>
    <w:unhideWhenUsed/>
    <w:rsid w:val="00C55026"/>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55026"/>
  </w:style>
  <w:style w:type="character" w:styleId="Zwaar">
    <w:name w:val="Strong"/>
    <w:basedOn w:val="Standaardalinea-lettertype"/>
    <w:uiPriority w:val="22"/>
    <w:qFormat/>
    <w:rsid w:val="002A7B50"/>
    <w:rPr>
      <w:b/>
      <w:bCs/>
    </w:rPr>
  </w:style>
  <w:style w:type="paragraph" w:styleId="Lijstalinea">
    <w:name w:val="List Paragraph"/>
    <w:basedOn w:val="Normaal"/>
    <w:uiPriority w:val="34"/>
    <w:qFormat/>
    <w:rsid w:val="003A2DF7"/>
    <w:pPr>
      <w:ind w:left="720"/>
      <w:contextualSpacing/>
    </w:pPr>
  </w:style>
  <w:style w:type="character" w:styleId="Nadruk">
    <w:name w:val="Emphasis"/>
    <w:basedOn w:val="Standaardalinea-lettertype"/>
    <w:uiPriority w:val="20"/>
    <w:qFormat/>
    <w:rsid w:val="00B264E9"/>
    <w:rPr>
      <w:i/>
      <w:iCs/>
    </w:rPr>
  </w:style>
  <w:style w:type="character" w:customStyle="1" w:styleId="label">
    <w:name w:val="label"/>
    <w:basedOn w:val="Standaardalinea-lettertype"/>
    <w:rsid w:val="007B1EFA"/>
  </w:style>
  <w:style w:type="paragraph" w:styleId="Geenafstand">
    <w:name w:val="No Spacing"/>
    <w:uiPriority w:val="1"/>
    <w:qFormat/>
    <w:rsid w:val="00E821B8"/>
    <w:pPr>
      <w:spacing w:after="0" w:line="240" w:lineRule="auto"/>
    </w:pPr>
  </w:style>
  <w:style w:type="paragraph" w:styleId="Duidelijkcitaat">
    <w:name w:val="Intense Quote"/>
    <w:basedOn w:val="Normaal"/>
    <w:next w:val="Normaal"/>
    <w:link w:val="DuidelijkcitaatTeken"/>
    <w:uiPriority w:val="30"/>
    <w:qFormat/>
    <w:rsid w:val="00E6733E"/>
    <w:pPr>
      <w:pBdr>
        <w:bottom w:val="single" w:sz="4" w:space="4" w:color="4F81BD" w:themeColor="accent1"/>
      </w:pBdr>
      <w:spacing w:before="200" w:after="280"/>
      <w:ind w:left="936" w:right="936"/>
    </w:pPr>
    <w:rPr>
      <w:b/>
      <w:bCs/>
      <w:i/>
      <w:iCs/>
      <w:color w:val="4F81BD" w:themeColor="accent1"/>
    </w:rPr>
  </w:style>
  <w:style w:type="character" w:customStyle="1" w:styleId="DuidelijkcitaatTeken">
    <w:name w:val="Duidelijk citaat Teken"/>
    <w:basedOn w:val="Standaardalinea-lettertype"/>
    <w:link w:val="Duidelijkcitaat"/>
    <w:uiPriority w:val="30"/>
    <w:rsid w:val="00E6733E"/>
    <w:rPr>
      <w:b/>
      <w:bCs/>
      <w:i/>
      <w:iCs/>
      <w:color w:val="4F81BD" w:themeColor="accent1"/>
    </w:rPr>
  </w:style>
  <w:style w:type="character" w:styleId="Intensievebenadrukking">
    <w:name w:val="Intense Emphasis"/>
    <w:basedOn w:val="Standaardalinea-lettertype"/>
    <w:uiPriority w:val="21"/>
    <w:qFormat/>
    <w:rsid w:val="00E6733E"/>
    <w:rPr>
      <w:b/>
      <w:bCs/>
      <w:i/>
      <w:iCs/>
      <w:color w:val="4F81BD" w:themeColor="accent1"/>
    </w:rPr>
  </w:style>
  <w:style w:type="character" w:styleId="Verwijzingopmerking">
    <w:name w:val="annotation reference"/>
    <w:basedOn w:val="Standaardalinea-lettertype"/>
    <w:uiPriority w:val="99"/>
    <w:semiHidden/>
    <w:unhideWhenUsed/>
    <w:rsid w:val="009F081E"/>
    <w:rPr>
      <w:sz w:val="18"/>
      <w:szCs w:val="18"/>
    </w:rPr>
  </w:style>
  <w:style w:type="paragraph" w:styleId="Tekstopmerking">
    <w:name w:val="annotation text"/>
    <w:basedOn w:val="Normaal"/>
    <w:link w:val="TekstopmerkingTeken"/>
    <w:uiPriority w:val="99"/>
    <w:semiHidden/>
    <w:unhideWhenUsed/>
    <w:rsid w:val="009F081E"/>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9F081E"/>
    <w:rPr>
      <w:sz w:val="24"/>
      <w:szCs w:val="24"/>
    </w:rPr>
  </w:style>
  <w:style w:type="paragraph" w:styleId="Onderwerpvanopmerking">
    <w:name w:val="annotation subject"/>
    <w:basedOn w:val="Tekstopmerking"/>
    <w:next w:val="Tekstopmerking"/>
    <w:link w:val="OnderwerpvanopmerkingTeken"/>
    <w:uiPriority w:val="99"/>
    <w:semiHidden/>
    <w:unhideWhenUsed/>
    <w:rsid w:val="009F081E"/>
    <w:rPr>
      <w:b/>
      <w:bCs/>
      <w:sz w:val="20"/>
      <w:szCs w:val="20"/>
    </w:rPr>
  </w:style>
  <w:style w:type="character" w:customStyle="1" w:styleId="OnderwerpvanopmerkingTeken">
    <w:name w:val="Onderwerp van opmerking Teken"/>
    <w:basedOn w:val="TekstopmerkingTeken"/>
    <w:link w:val="Onderwerpvanopmerking"/>
    <w:uiPriority w:val="99"/>
    <w:semiHidden/>
    <w:rsid w:val="009F081E"/>
    <w:rPr>
      <w:b/>
      <w:bCs/>
      <w:sz w:val="20"/>
      <w:szCs w:val="20"/>
    </w:rPr>
  </w:style>
  <w:style w:type="paragraph" w:styleId="Ballontekst">
    <w:name w:val="Balloon Text"/>
    <w:basedOn w:val="Normaal"/>
    <w:link w:val="BallontekstTeken"/>
    <w:uiPriority w:val="99"/>
    <w:semiHidden/>
    <w:unhideWhenUsed/>
    <w:rsid w:val="009F081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F08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E3011"/>
  </w:style>
  <w:style w:type="paragraph" w:styleId="Kop1">
    <w:name w:val="heading 1"/>
    <w:basedOn w:val="Normaal"/>
    <w:next w:val="Normaal"/>
    <w:link w:val="Kop1Teken"/>
    <w:uiPriority w:val="9"/>
    <w:qFormat/>
    <w:rsid w:val="00550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50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50F0D"/>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550F0D"/>
    <w:rPr>
      <w:rFonts w:asciiTheme="majorHAnsi" w:eastAsiaTheme="majorEastAsia" w:hAnsiTheme="majorHAnsi" w:cstheme="majorBidi"/>
      <w:b/>
      <w:bCs/>
      <w:color w:val="365F91" w:themeColor="accent1" w:themeShade="BF"/>
      <w:sz w:val="28"/>
      <w:szCs w:val="28"/>
    </w:rPr>
  </w:style>
  <w:style w:type="paragraph" w:styleId="Subtitel">
    <w:name w:val="Subtitle"/>
    <w:basedOn w:val="Normaal"/>
    <w:next w:val="Normaal"/>
    <w:link w:val="SubtitelTeken"/>
    <w:uiPriority w:val="11"/>
    <w:qFormat/>
    <w:rsid w:val="00F93C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Teken">
    <w:name w:val="Subtitel Teken"/>
    <w:basedOn w:val="Standaardalinea-lettertype"/>
    <w:link w:val="Subtitel"/>
    <w:uiPriority w:val="11"/>
    <w:rsid w:val="00F93C62"/>
    <w:rPr>
      <w:rFonts w:asciiTheme="majorHAnsi" w:eastAsiaTheme="majorEastAsia" w:hAnsiTheme="majorHAnsi" w:cstheme="majorBidi"/>
      <w:i/>
      <w:iCs/>
      <w:color w:val="4F81BD" w:themeColor="accent1"/>
      <w:spacing w:val="15"/>
      <w:sz w:val="24"/>
      <w:szCs w:val="24"/>
    </w:rPr>
  </w:style>
  <w:style w:type="character" w:styleId="HTML-code">
    <w:name w:val="HTML Code"/>
    <w:basedOn w:val="Standaardalinea-lettertype"/>
    <w:uiPriority w:val="99"/>
    <w:semiHidden/>
    <w:unhideWhenUsed/>
    <w:rsid w:val="00F93C62"/>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2F6A4C"/>
    <w:rPr>
      <w:color w:val="0000FF"/>
      <w:u w:val="single"/>
    </w:rPr>
  </w:style>
  <w:style w:type="paragraph" w:styleId="Normaalweb">
    <w:name w:val="Normal (Web)"/>
    <w:basedOn w:val="Normaal"/>
    <w:uiPriority w:val="99"/>
    <w:unhideWhenUsed/>
    <w:rsid w:val="00EF431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Normaal"/>
    <w:link w:val="KoptekstTeken"/>
    <w:uiPriority w:val="99"/>
    <w:semiHidden/>
    <w:unhideWhenUsed/>
    <w:rsid w:val="00C55026"/>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semiHidden/>
    <w:rsid w:val="00C55026"/>
  </w:style>
  <w:style w:type="paragraph" w:styleId="Voettekst">
    <w:name w:val="footer"/>
    <w:basedOn w:val="Normaal"/>
    <w:link w:val="VoettekstTeken"/>
    <w:uiPriority w:val="99"/>
    <w:unhideWhenUsed/>
    <w:rsid w:val="00C55026"/>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55026"/>
  </w:style>
  <w:style w:type="character" w:styleId="Zwaar">
    <w:name w:val="Strong"/>
    <w:basedOn w:val="Standaardalinea-lettertype"/>
    <w:uiPriority w:val="22"/>
    <w:qFormat/>
    <w:rsid w:val="002A7B50"/>
    <w:rPr>
      <w:b/>
      <w:bCs/>
    </w:rPr>
  </w:style>
  <w:style w:type="paragraph" w:styleId="Lijstalinea">
    <w:name w:val="List Paragraph"/>
    <w:basedOn w:val="Normaal"/>
    <w:uiPriority w:val="34"/>
    <w:qFormat/>
    <w:rsid w:val="003A2DF7"/>
    <w:pPr>
      <w:ind w:left="720"/>
      <w:contextualSpacing/>
    </w:pPr>
  </w:style>
  <w:style w:type="character" w:styleId="Nadruk">
    <w:name w:val="Emphasis"/>
    <w:basedOn w:val="Standaardalinea-lettertype"/>
    <w:uiPriority w:val="20"/>
    <w:qFormat/>
    <w:rsid w:val="00B264E9"/>
    <w:rPr>
      <w:i/>
      <w:iCs/>
    </w:rPr>
  </w:style>
  <w:style w:type="character" w:customStyle="1" w:styleId="label">
    <w:name w:val="label"/>
    <w:basedOn w:val="Standaardalinea-lettertype"/>
    <w:rsid w:val="007B1EFA"/>
  </w:style>
  <w:style w:type="paragraph" w:styleId="Geenafstand">
    <w:name w:val="No Spacing"/>
    <w:uiPriority w:val="1"/>
    <w:qFormat/>
    <w:rsid w:val="00E821B8"/>
    <w:pPr>
      <w:spacing w:after="0" w:line="240" w:lineRule="auto"/>
    </w:pPr>
  </w:style>
  <w:style w:type="paragraph" w:styleId="Duidelijkcitaat">
    <w:name w:val="Intense Quote"/>
    <w:basedOn w:val="Normaal"/>
    <w:next w:val="Normaal"/>
    <w:link w:val="DuidelijkcitaatTeken"/>
    <w:uiPriority w:val="30"/>
    <w:qFormat/>
    <w:rsid w:val="00E6733E"/>
    <w:pPr>
      <w:pBdr>
        <w:bottom w:val="single" w:sz="4" w:space="4" w:color="4F81BD" w:themeColor="accent1"/>
      </w:pBdr>
      <w:spacing w:before="200" w:after="280"/>
      <w:ind w:left="936" w:right="936"/>
    </w:pPr>
    <w:rPr>
      <w:b/>
      <w:bCs/>
      <w:i/>
      <w:iCs/>
      <w:color w:val="4F81BD" w:themeColor="accent1"/>
    </w:rPr>
  </w:style>
  <w:style w:type="character" w:customStyle="1" w:styleId="DuidelijkcitaatTeken">
    <w:name w:val="Duidelijk citaat Teken"/>
    <w:basedOn w:val="Standaardalinea-lettertype"/>
    <w:link w:val="Duidelijkcitaat"/>
    <w:uiPriority w:val="30"/>
    <w:rsid w:val="00E6733E"/>
    <w:rPr>
      <w:b/>
      <w:bCs/>
      <w:i/>
      <w:iCs/>
      <w:color w:val="4F81BD" w:themeColor="accent1"/>
    </w:rPr>
  </w:style>
  <w:style w:type="character" w:styleId="Intensievebenadrukking">
    <w:name w:val="Intense Emphasis"/>
    <w:basedOn w:val="Standaardalinea-lettertype"/>
    <w:uiPriority w:val="21"/>
    <w:qFormat/>
    <w:rsid w:val="00E6733E"/>
    <w:rPr>
      <w:b/>
      <w:bCs/>
      <w:i/>
      <w:iCs/>
      <w:color w:val="4F81BD" w:themeColor="accent1"/>
    </w:rPr>
  </w:style>
  <w:style w:type="character" w:styleId="Verwijzingopmerking">
    <w:name w:val="annotation reference"/>
    <w:basedOn w:val="Standaardalinea-lettertype"/>
    <w:uiPriority w:val="99"/>
    <w:semiHidden/>
    <w:unhideWhenUsed/>
    <w:rsid w:val="009F081E"/>
    <w:rPr>
      <w:sz w:val="18"/>
      <w:szCs w:val="18"/>
    </w:rPr>
  </w:style>
  <w:style w:type="paragraph" w:styleId="Tekstopmerking">
    <w:name w:val="annotation text"/>
    <w:basedOn w:val="Normaal"/>
    <w:link w:val="TekstopmerkingTeken"/>
    <w:uiPriority w:val="99"/>
    <w:semiHidden/>
    <w:unhideWhenUsed/>
    <w:rsid w:val="009F081E"/>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9F081E"/>
    <w:rPr>
      <w:sz w:val="24"/>
      <w:szCs w:val="24"/>
    </w:rPr>
  </w:style>
  <w:style w:type="paragraph" w:styleId="Onderwerpvanopmerking">
    <w:name w:val="annotation subject"/>
    <w:basedOn w:val="Tekstopmerking"/>
    <w:next w:val="Tekstopmerking"/>
    <w:link w:val="OnderwerpvanopmerkingTeken"/>
    <w:uiPriority w:val="99"/>
    <w:semiHidden/>
    <w:unhideWhenUsed/>
    <w:rsid w:val="009F081E"/>
    <w:rPr>
      <w:b/>
      <w:bCs/>
      <w:sz w:val="20"/>
      <w:szCs w:val="20"/>
    </w:rPr>
  </w:style>
  <w:style w:type="character" w:customStyle="1" w:styleId="OnderwerpvanopmerkingTeken">
    <w:name w:val="Onderwerp van opmerking Teken"/>
    <w:basedOn w:val="TekstopmerkingTeken"/>
    <w:link w:val="Onderwerpvanopmerking"/>
    <w:uiPriority w:val="99"/>
    <w:semiHidden/>
    <w:rsid w:val="009F081E"/>
    <w:rPr>
      <w:b/>
      <w:bCs/>
      <w:sz w:val="20"/>
      <w:szCs w:val="20"/>
    </w:rPr>
  </w:style>
  <w:style w:type="paragraph" w:styleId="Ballontekst">
    <w:name w:val="Balloon Text"/>
    <w:basedOn w:val="Normaal"/>
    <w:link w:val="BallontekstTeken"/>
    <w:uiPriority w:val="99"/>
    <w:semiHidden/>
    <w:unhideWhenUsed/>
    <w:rsid w:val="009F081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F08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4273">
      <w:bodyDiv w:val="1"/>
      <w:marLeft w:val="0"/>
      <w:marRight w:val="0"/>
      <w:marTop w:val="0"/>
      <w:marBottom w:val="0"/>
      <w:divBdr>
        <w:top w:val="none" w:sz="0" w:space="0" w:color="auto"/>
        <w:left w:val="none" w:sz="0" w:space="0" w:color="auto"/>
        <w:bottom w:val="none" w:sz="0" w:space="0" w:color="auto"/>
        <w:right w:val="none" w:sz="0" w:space="0" w:color="auto"/>
      </w:divBdr>
    </w:div>
    <w:div w:id="271520476">
      <w:bodyDiv w:val="1"/>
      <w:marLeft w:val="0"/>
      <w:marRight w:val="0"/>
      <w:marTop w:val="0"/>
      <w:marBottom w:val="0"/>
      <w:divBdr>
        <w:top w:val="none" w:sz="0" w:space="0" w:color="auto"/>
        <w:left w:val="none" w:sz="0" w:space="0" w:color="auto"/>
        <w:bottom w:val="none" w:sz="0" w:space="0" w:color="auto"/>
        <w:right w:val="none" w:sz="0" w:space="0" w:color="auto"/>
      </w:divBdr>
    </w:div>
    <w:div w:id="352731225">
      <w:bodyDiv w:val="1"/>
      <w:marLeft w:val="0"/>
      <w:marRight w:val="0"/>
      <w:marTop w:val="0"/>
      <w:marBottom w:val="0"/>
      <w:divBdr>
        <w:top w:val="none" w:sz="0" w:space="0" w:color="auto"/>
        <w:left w:val="none" w:sz="0" w:space="0" w:color="auto"/>
        <w:bottom w:val="none" w:sz="0" w:space="0" w:color="auto"/>
        <w:right w:val="none" w:sz="0" w:space="0" w:color="auto"/>
      </w:divBdr>
    </w:div>
    <w:div w:id="448941158">
      <w:bodyDiv w:val="1"/>
      <w:marLeft w:val="0"/>
      <w:marRight w:val="0"/>
      <w:marTop w:val="0"/>
      <w:marBottom w:val="0"/>
      <w:divBdr>
        <w:top w:val="none" w:sz="0" w:space="0" w:color="auto"/>
        <w:left w:val="none" w:sz="0" w:space="0" w:color="auto"/>
        <w:bottom w:val="none" w:sz="0" w:space="0" w:color="auto"/>
        <w:right w:val="none" w:sz="0" w:space="0" w:color="auto"/>
      </w:divBdr>
    </w:div>
    <w:div w:id="507063973">
      <w:bodyDiv w:val="1"/>
      <w:marLeft w:val="0"/>
      <w:marRight w:val="0"/>
      <w:marTop w:val="0"/>
      <w:marBottom w:val="0"/>
      <w:divBdr>
        <w:top w:val="none" w:sz="0" w:space="0" w:color="auto"/>
        <w:left w:val="none" w:sz="0" w:space="0" w:color="auto"/>
        <w:bottom w:val="none" w:sz="0" w:space="0" w:color="auto"/>
        <w:right w:val="none" w:sz="0" w:space="0" w:color="auto"/>
      </w:divBdr>
    </w:div>
    <w:div w:id="563488177">
      <w:bodyDiv w:val="1"/>
      <w:marLeft w:val="0"/>
      <w:marRight w:val="0"/>
      <w:marTop w:val="0"/>
      <w:marBottom w:val="0"/>
      <w:divBdr>
        <w:top w:val="none" w:sz="0" w:space="0" w:color="auto"/>
        <w:left w:val="none" w:sz="0" w:space="0" w:color="auto"/>
        <w:bottom w:val="none" w:sz="0" w:space="0" w:color="auto"/>
        <w:right w:val="none" w:sz="0" w:space="0" w:color="auto"/>
      </w:divBdr>
    </w:div>
    <w:div w:id="631982130">
      <w:bodyDiv w:val="1"/>
      <w:marLeft w:val="0"/>
      <w:marRight w:val="0"/>
      <w:marTop w:val="0"/>
      <w:marBottom w:val="0"/>
      <w:divBdr>
        <w:top w:val="none" w:sz="0" w:space="0" w:color="auto"/>
        <w:left w:val="none" w:sz="0" w:space="0" w:color="auto"/>
        <w:bottom w:val="none" w:sz="0" w:space="0" w:color="auto"/>
        <w:right w:val="none" w:sz="0" w:space="0" w:color="auto"/>
      </w:divBdr>
    </w:div>
    <w:div w:id="648291772">
      <w:bodyDiv w:val="1"/>
      <w:marLeft w:val="0"/>
      <w:marRight w:val="0"/>
      <w:marTop w:val="0"/>
      <w:marBottom w:val="0"/>
      <w:divBdr>
        <w:top w:val="none" w:sz="0" w:space="0" w:color="auto"/>
        <w:left w:val="none" w:sz="0" w:space="0" w:color="auto"/>
        <w:bottom w:val="none" w:sz="0" w:space="0" w:color="auto"/>
        <w:right w:val="none" w:sz="0" w:space="0" w:color="auto"/>
      </w:divBdr>
    </w:div>
    <w:div w:id="745153967">
      <w:bodyDiv w:val="1"/>
      <w:marLeft w:val="0"/>
      <w:marRight w:val="0"/>
      <w:marTop w:val="0"/>
      <w:marBottom w:val="0"/>
      <w:divBdr>
        <w:top w:val="none" w:sz="0" w:space="0" w:color="auto"/>
        <w:left w:val="none" w:sz="0" w:space="0" w:color="auto"/>
        <w:bottom w:val="none" w:sz="0" w:space="0" w:color="auto"/>
        <w:right w:val="none" w:sz="0" w:space="0" w:color="auto"/>
      </w:divBdr>
    </w:div>
    <w:div w:id="802697285">
      <w:bodyDiv w:val="1"/>
      <w:marLeft w:val="0"/>
      <w:marRight w:val="0"/>
      <w:marTop w:val="0"/>
      <w:marBottom w:val="0"/>
      <w:divBdr>
        <w:top w:val="none" w:sz="0" w:space="0" w:color="auto"/>
        <w:left w:val="none" w:sz="0" w:space="0" w:color="auto"/>
        <w:bottom w:val="none" w:sz="0" w:space="0" w:color="auto"/>
        <w:right w:val="none" w:sz="0" w:space="0" w:color="auto"/>
      </w:divBdr>
    </w:div>
    <w:div w:id="876233744">
      <w:bodyDiv w:val="1"/>
      <w:marLeft w:val="0"/>
      <w:marRight w:val="0"/>
      <w:marTop w:val="0"/>
      <w:marBottom w:val="0"/>
      <w:divBdr>
        <w:top w:val="none" w:sz="0" w:space="0" w:color="auto"/>
        <w:left w:val="none" w:sz="0" w:space="0" w:color="auto"/>
        <w:bottom w:val="none" w:sz="0" w:space="0" w:color="auto"/>
        <w:right w:val="none" w:sz="0" w:space="0" w:color="auto"/>
      </w:divBdr>
    </w:div>
    <w:div w:id="1035233963">
      <w:bodyDiv w:val="1"/>
      <w:marLeft w:val="0"/>
      <w:marRight w:val="0"/>
      <w:marTop w:val="0"/>
      <w:marBottom w:val="0"/>
      <w:divBdr>
        <w:top w:val="none" w:sz="0" w:space="0" w:color="auto"/>
        <w:left w:val="none" w:sz="0" w:space="0" w:color="auto"/>
        <w:bottom w:val="none" w:sz="0" w:space="0" w:color="auto"/>
        <w:right w:val="none" w:sz="0" w:space="0" w:color="auto"/>
      </w:divBdr>
      <w:divsChild>
        <w:div w:id="1246262936">
          <w:marLeft w:val="0"/>
          <w:marRight w:val="0"/>
          <w:marTop w:val="0"/>
          <w:marBottom w:val="0"/>
          <w:divBdr>
            <w:top w:val="none" w:sz="0" w:space="0" w:color="auto"/>
            <w:left w:val="none" w:sz="0" w:space="0" w:color="auto"/>
            <w:bottom w:val="none" w:sz="0" w:space="0" w:color="auto"/>
            <w:right w:val="none" w:sz="0" w:space="0" w:color="auto"/>
          </w:divBdr>
          <w:divsChild>
            <w:div w:id="967668446">
              <w:marLeft w:val="0"/>
              <w:marRight w:val="0"/>
              <w:marTop w:val="0"/>
              <w:marBottom w:val="0"/>
              <w:divBdr>
                <w:top w:val="none" w:sz="0" w:space="0" w:color="auto"/>
                <w:left w:val="none" w:sz="0" w:space="0" w:color="auto"/>
                <w:bottom w:val="none" w:sz="0" w:space="0" w:color="auto"/>
                <w:right w:val="none" w:sz="0" w:space="0" w:color="auto"/>
              </w:divBdr>
              <w:divsChild>
                <w:div w:id="498813809">
                  <w:marLeft w:val="0"/>
                  <w:marRight w:val="0"/>
                  <w:marTop w:val="0"/>
                  <w:marBottom w:val="0"/>
                  <w:divBdr>
                    <w:top w:val="none" w:sz="0" w:space="0" w:color="auto"/>
                    <w:left w:val="none" w:sz="0" w:space="0" w:color="auto"/>
                    <w:bottom w:val="none" w:sz="0" w:space="0" w:color="auto"/>
                    <w:right w:val="none" w:sz="0" w:space="0" w:color="auto"/>
                  </w:divBdr>
                  <w:divsChild>
                    <w:div w:id="2416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1962">
      <w:bodyDiv w:val="1"/>
      <w:marLeft w:val="0"/>
      <w:marRight w:val="0"/>
      <w:marTop w:val="0"/>
      <w:marBottom w:val="0"/>
      <w:divBdr>
        <w:top w:val="none" w:sz="0" w:space="0" w:color="auto"/>
        <w:left w:val="none" w:sz="0" w:space="0" w:color="auto"/>
        <w:bottom w:val="none" w:sz="0" w:space="0" w:color="auto"/>
        <w:right w:val="none" w:sz="0" w:space="0" w:color="auto"/>
      </w:divBdr>
    </w:div>
    <w:div w:id="1097361866">
      <w:bodyDiv w:val="1"/>
      <w:marLeft w:val="0"/>
      <w:marRight w:val="0"/>
      <w:marTop w:val="0"/>
      <w:marBottom w:val="0"/>
      <w:divBdr>
        <w:top w:val="none" w:sz="0" w:space="0" w:color="auto"/>
        <w:left w:val="none" w:sz="0" w:space="0" w:color="auto"/>
        <w:bottom w:val="none" w:sz="0" w:space="0" w:color="auto"/>
        <w:right w:val="none" w:sz="0" w:space="0" w:color="auto"/>
      </w:divBdr>
    </w:div>
    <w:div w:id="1119225187">
      <w:bodyDiv w:val="1"/>
      <w:marLeft w:val="0"/>
      <w:marRight w:val="0"/>
      <w:marTop w:val="0"/>
      <w:marBottom w:val="0"/>
      <w:divBdr>
        <w:top w:val="none" w:sz="0" w:space="0" w:color="auto"/>
        <w:left w:val="none" w:sz="0" w:space="0" w:color="auto"/>
        <w:bottom w:val="none" w:sz="0" w:space="0" w:color="auto"/>
        <w:right w:val="none" w:sz="0" w:space="0" w:color="auto"/>
      </w:divBdr>
    </w:div>
    <w:div w:id="1249078172">
      <w:bodyDiv w:val="1"/>
      <w:marLeft w:val="0"/>
      <w:marRight w:val="0"/>
      <w:marTop w:val="0"/>
      <w:marBottom w:val="0"/>
      <w:divBdr>
        <w:top w:val="none" w:sz="0" w:space="0" w:color="auto"/>
        <w:left w:val="none" w:sz="0" w:space="0" w:color="auto"/>
        <w:bottom w:val="none" w:sz="0" w:space="0" w:color="auto"/>
        <w:right w:val="none" w:sz="0" w:space="0" w:color="auto"/>
      </w:divBdr>
      <w:divsChild>
        <w:div w:id="3749497">
          <w:marLeft w:val="0"/>
          <w:marRight w:val="0"/>
          <w:marTop w:val="0"/>
          <w:marBottom w:val="0"/>
          <w:divBdr>
            <w:top w:val="none" w:sz="0" w:space="0" w:color="auto"/>
            <w:left w:val="none" w:sz="0" w:space="0" w:color="auto"/>
            <w:bottom w:val="none" w:sz="0" w:space="0" w:color="auto"/>
            <w:right w:val="none" w:sz="0" w:space="0" w:color="auto"/>
          </w:divBdr>
          <w:divsChild>
            <w:div w:id="4878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620">
      <w:bodyDiv w:val="1"/>
      <w:marLeft w:val="0"/>
      <w:marRight w:val="0"/>
      <w:marTop w:val="0"/>
      <w:marBottom w:val="0"/>
      <w:divBdr>
        <w:top w:val="none" w:sz="0" w:space="0" w:color="auto"/>
        <w:left w:val="none" w:sz="0" w:space="0" w:color="auto"/>
        <w:bottom w:val="none" w:sz="0" w:space="0" w:color="auto"/>
        <w:right w:val="none" w:sz="0" w:space="0" w:color="auto"/>
      </w:divBdr>
    </w:div>
    <w:div w:id="1626302925">
      <w:bodyDiv w:val="1"/>
      <w:marLeft w:val="0"/>
      <w:marRight w:val="0"/>
      <w:marTop w:val="0"/>
      <w:marBottom w:val="0"/>
      <w:divBdr>
        <w:top w:val="none" w:sz="0" w:space="0" w:color="auto"/>
        <w:left w:val="none" w:sz="0" w:space="0" w:color="auto"/>
        <w:bottom w:val="none" w:sz="0" w:space="0" w:color="auto"/>
        <w:right w:val="none" w:sz="0" w:space="0" w:color="auto"/>
      </w:divBdr>
    </w:div>
    <w:div w:id="2052725704">
      <w:bodyDiv w:val="1"/>
      <w:marLeft w:val="0"/>
      <w:marRight w:val="0"/>
      <w:marTop w:val="0"/>
      <w:marBottom w:val="0"/>
      <w:divBdr>
        <w:top w:val="none" w:sz="0" w:space="0" w:color="auto"/>
        <w:left w:val="none" w:sz="0" w:space="0" w:color="auto"/>
        <w:bottom w:val="none" w:sz="0" w:space="0" w:color="auto"/>
        <w:right w:val="none" w:sz="0" w:space="0" w:color="auto"/>
      </w:divBdr>
    </w:div>
    <w:div w:id="21062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ahost.uantwerpen.be/bdmp/index.php/encoding-text/147-2/" TargetMode="External"/><Relationship Id="rId20" Type="http://schemas.openxmlformats.org/officeDocument/2006/relationships/hyperlink" Target="http://uahost.uantwerpen.be/bdmp/index.php/diagram/"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uahost.uantwerpen.be/bdmp/index.php/?page_id=110" TargetMode="External"/><Relationship Id="rId11" Type="http://schemas.openxmlformats.org/officeDocument/2006/relationships/hyperlink" Target="http://uahost.uantwerpen.be/bdmp/index.php/encoding-text/front/" TargetMode="External"/><Relationship Id="rId12" Type="http://schemas.openxmlformats.org/officeDocument/2006/relationships/hyperlink" Target="http://uahost.uantwerpen.be/bdmp/index.php/encoding-text/text/" TargetMode="External"/><Relationship Id="rId13" Type="http://schemas.openxmlformats.org/officeDocument/2006/relationships/hyperlink" Target="http://uahost.uantwerpen.be/bdmp/index.php/encoding-text/div/" TargetMode="External"/><Relationship Id="rId14" Type="http://schemas.openxmlformats.org/officeDocument/2006/relationships/hyperlink" Target="http://www.tei-c.org/release/doc/tei-p5-doc/en/html/ref-fw.html" TargetMode="External"/><Relationship Id="rId15" Type="http://schemas.openxmlformats.org/officeDocument/2006/relationships/hyperlink" Target="http://uahost.uantwerpen.be/bdmp/index.php/the-tags/encoding-text/anchor/" TargetMode="External"/><Relationship Id="rId16" Type="http://schemas.openxmlformats.org/officeDocument/2006/relationships/hyperlink" Target="http://uahost.uantwerpen.be/bdmp/EncodingManual/the-tags/encoding-text/delspan/" TargetMode="External"/><Relationship Id="rId17" Type="http://schemas.openxmlformats.org/officeDocument/2006/relationships/hyperlink" Target="http://uahost.uantwerpen.be/bdmp/EncodingManual/the-tags/encoding-text/delspan/" TargetMode="External"/><Relationship Id="rId18" Type="http://schemas.openxmlformats.org/officeDocument/2006/relationships/hyperlink" Target="http://uahost.uantwerpen.be/bdmp/index.php/the-tags/encoding-text/seg/" TargetMode="External"/><Relationship Id="rId19" Type="http://schemas.openxmlformats.org/officeDocument/2006/relationships/hyperlink" Target="http://uahost.uantwerpen.be/bdmp/index.php/the-tags/what-to-do-with/doodl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5486</Words>
  <Characters>30174</Characters>
  <Application>Microsoft Macintosh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fierens</dc:creator>
  <cp:lastModifiedBy>Elli Bleeker</cp:lastModifiedBy>
  <cp:revision>3</cp:revision>
  <dcterms:created xsi:type="dcterms:W3CDTF">2016-08-01T15:57:00Z</dcterms:created>
  <dcterms:modified xsi:type="dcterms:W3CDTF">2016-08-01T16:29:00Z</dcterms:modified>
</cp:coreProperties>
</file>